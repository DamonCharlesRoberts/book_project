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9EBC" w14:textId="77777777" w:rsidR="00B26004" w:rsidRDefault="00FF5854">
      <w:pPr>
        <w:pStyle w:val="BodyA"/>
        <w:ind w:firstLine="0"/>
        <w:rPr>
          <w:rFonts w:ascii="Arial" w:eastAsia="Arial" w:hAnsi="Arial" w:cs="Arial"/>
          <w:b/>
          <w:bCs/>
        </w:rPr>
      </w:pPr>
      <w:r>
        <w:rPr>
          <w:rFonts w:ascii="Arial" w:eastAsia="Arial" w:hAnsi="Arial" w:cs="Arial"/>
          <w:noProof/>
        </w:rPr>
        <w:drawing>
          <wp:anchor distT="0" distB="0" distL="0" distR="0" simplePos="0" relativeHeight="251657216" behindDoc="1" locked="0" layoutInCell="1" allowOverlap="1" wp14:anchorId="0F8CE3F6" wp14:editId="2B12146F">
            <wp:simplePos x="0" y="0"/>
            <wp:positionH relativeFrom="column">
              <wp:posOffset>-143729</wp:posOffset>
            </wp:positionH>
            <wp:positionV relativeFrom="line">
              <wp:posOffset>-863516</wp:posOffset>
            </wp:positionV>
            <wp:extent cx="2863215" cy="1430656"/>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2863215" cy="1430656"/>
                    </a:xfrm>
                    <a:prstGeom prst="rect">
                      <a:avLst/>
                    </a:prstGeom>
                    <a:ln w="12700" cap="flat">
                      <a:noFill/>
                      <a:miter lim="400000"/>
                    </a:ln>
                    <a:effectLst/>
                  </pic:spPr>
                </pic:pic>
              </a:graphicData>
            </a:graphic>
          </wp:anchor>
        </w:drawing>
      </w:r>
    </w:p>
    <w:p w14:paraId="01FE6FD0" w14:textId="77777777" w:rsidR="00B26004" w:rsidRDefault="00B26004">
      <w:pPr>
        <w:pStyle w:val="BodyA"/>
        <w:widowControl w:val="0"/>
        <w:ind w:firstLine="0"/>
        <w:rPr>
          <w:rFonts w:ascii="Arial" w:eastAsia="Arial" w:hAnsi="Arial" w:cs="Arial"/>
          <w:b/>
          <w:bCs/>
        </w:rPr>
      </w:pPr>
    </w:p>
    <w:p w14:paraId="1914260D" w14:textId="77777777" w:rsidR="00B26004" w:rsidRDefault="00B26004">
      <w:pPr>
        <w:pStyle w:val="BodyA"/>
        <w:ind w:firstLine="0"/>
        <w:rPr>
          <w:rFonts w:ascii="Arial" w:eastAsia="Arial" w:hAnsi="Arial" w:cs="Arial"/>
          <w:b/>
          <w:bCs/>
        </w:rPr>
      </w:pPr>
    </w:p>
    <w:p w14:paraId="35049000" w14:textId="77777777" w:rsidR="00B26004" w:rsidRDefault="00B26004">
      <w:pPr>
        <w:pStyle w:val="BodyA"/>
        <w:ind w:firstLine="0"/>
        <w:rPr>
          <w:rFonts w:ascii="Arial" w:eastAsia="Arial" w:hAnsi="Arial" w:cs="Arial"/>
          <w:b/>
          <w:bCs/>
        </w:rPr>
      </w:pPr>
    </w:p>
    <w:p w14:paraId="0B15213A" w14:textId="77777777" w:rsidR="00B26004" w:rsidRDefault="00FF5854">
      <w:pPr>
        <w:pStyle w:val="BodyA"/>
        <w:ind w:firstLine="0"/>
        <w:rPr>
          <w:rFonts w:ascii="Arial" w:eastAsia="Arial" w:hAnsi="Arial" w:cs="Arial"/>
        </w:rPr>
      </w:pPr>
      <w:r>
        <w:rPr>
          <w:rFonts w:ascii="Arial" w:hAnsi="Arial"/>
          <w:b/>
          <w:bCs/>
          <w:color w:val="006600"/>
          <w:u w:color="006600"/>
        </w:rPr>
        <w:t>TITLE</w:t>
      </w:r>
      <w:r>
        <w:rPr>
          <w:rFonts w:ascii="Arial" w:hAnsi="Arial"/>
          <w:b/>
          <w:bCs/>
        </w:rPr>
        <w:t xml:space="preserve">: </w:t>
      </w:r>
      <w:r>
        <w:rPr>
          <w:rFonts w:ascii="Arial" w:hAnsi="Arial"/>
          <w:b/>
          <w:bCs/>
          <w:lang w:val="en-US"/>
        </w:rPr>
        <w:t>Color and neighborhood choice</w:t>
      </w:r>
    </w:p>
    <w:p w14:paraId="44A85DA6" w14:textId="77777777" w:rsidR="00B26004" w:rsidRDefault="00B26004">
      <w:pPr>
        <w:pStyle w:val="BodyA"/>
        <w:ind w:firstLine="0"/>
        <w:rPr>
          <w:rFonts w:ascii="Arial" w:eastAsia="Arial" w:hAnsi="Arial" w:cs="Arial"/>
          <w:color w:val="006600"/>
          <w:u w:color="006600"/>
        </w:rPr>
      </w:pPr>
    </w:p>
    <w:p w14:paraId="0A1D9043" w14:textId="77777777" w:rsidR="00B26004" w:rsidRDefault="00FF5854">
      <w:pPr>
        <w:pStyle w:val="BodyA"/>
        <w:ind w:firstLine="0"/>
        <w:jc w:val="both"/>
        <w:rPr>
          <w:rFonts w:ascii="Arial" w:eastAsia="Arial" w:hAnsi="Arial" w:cs="Arial"/>
          <w:b/>
          <w:bCs/>
        </w:rPr>
      </w:pPr>
      <w:r>
        <w:rPr>
          <w:rFonts w:ascii="Arial" w:hAnsi="Arial"/>
          <w:b/>
          <w:bCs/>
          <w:color w:val="006600"/>
          <w:u w:color="006600"/>
        </w:rPr>
        <w:t>PROTOCOL VERSION DATE</w:t>
      </w:r>
      <w:r>
        <w:rPr>
          <w:rFonts w:ascii="Arial" w:hAnsi="Arial"/>
          <w:b/>
          <w:bCs/>
        </w:rPr>
        <w:t>:</w:t>
      </w:r>
      <w:r>
        <w:rPr>
          <w:rFonts w:ascii="Arial" w:hAnsi="Arial"/>
          <w:b/>
          <w:bCs/>
          <w:color w:val="808080"/>
          <w:u w:color="808080"/>
          <w:lang w:val="en-US"/>
        </w:rPr>
        <w:t xml:space="preserve"> 03/05/2024</w:t>
      </w:r>
    </w:p>
    <w:p w14:paraId="2B33FD7C" w14:textId="77777777" w:rsidR="00B26004" w:rsidRDefault="00FF5854">
      <w:pPr>
        <w:pStyle w:val="BodyA"/>
        <w:ind w:firstLine="0"/>
        <w:rPr>
          <w:rFonts w:ascii="Arial" w:eastAsia="Arial" w:hAnsi="Arial" w:cs="Arial"/>
        </w:rPr>
      </w:pPr>
      <w:r>
        <w:rPr>
          <w:rFonts w:ascii="Arial" w:hAnsi="Arial"/>
          <w:b/>
          <w:bCs/>
          <w:color w:val="006600"/>
          <w:u w:color="006600"/>
        </w:rPr>
        <w:t>VERSION</w:t>
      </w:r>
      <w:r>
        <w:rPr>
          <w:rFonts w:ascii="Arial" w:hAnsi="Arial"/>
          <w:b/>
          <w:bCs/>
        </w:rPr>
        <w:t xml:space="preserve">: </w:t>
      </w:r>
      <w:r>
        <w:rPr>
          <w:rFonts w:ascii="Arial" w:hAnsi="Arial"/>
          <w:b/>
          <w:bCs/>
          <w:color w:val="808080"/>
          <w:u w:color="808080"/>
          <w:lang w:val="en-US"/>
        </w:rPr>
        <w:t>1.0.0</w:t>
      </w:r>
    </w:p>
    <w:p w14:paraId="049038CB" w14:textId="77777777" w:rsidR="00B26004" w:rsidRDefault="00B26004">
      <w:pPr>
        <w:pStyle w:val="BodyA"/>
        <w:ind w:firstLine="0"/>
        <w:rPr>
          <w:rFonts w:ascii="Arial" w:eastAsia="Arial" w:hAnsi="Arial" w:cs="Arial"/>
        </w:rPr>
      </w:pPr>
    </w:p>
    <w:p w14:paraId="2BDF86CF" w14:textId="77777777" w:rsidR="00B26004" w:rsidRDefault="00FF5854">
      <w:pPr>
        <w:pStyle w:val="Heading"/>
        <w:rPr>
          <w:rFonts w:ascii="Arial" w:eastAsia="Arial" w:hAnsi="Arial" w:cs="Arial"/>
          <w:sz w:val="22"/>
          <w:szCs w:val="22"/>
        </w:rPr>
      </w:pPr>
      <w:r>
        <w:rPr>
          <w:rFonts w:ascii="Arial" w:hAnsi="Arial"/>
          <w:sz w:val="22"/>
          <w:szCs w:val="22"/>
        </w:rPr>
        <w:t xml:space="preserve">PRINCIPAL INVESTIGATOR (PI): </w:t>
      </w:r>
    </w:p>
    <w:p w14:paraId="39437C7B" w14:textId="77777777" w:rsidR="00B26004" w:rsidRDefault="00FF5854">
      <w:pPr>
        <w:pStyle w:val="BodyA"/>
        <w:ind w:firstLine="0"/>
        <w:rPr>
          <w:rFonts w:ascii="Arial" w:eastAsia="Arial" w:hAnsi="Arial" w:cs="Arial"/>
        </w:rPr>
      </w:pPr>
      <w:r>
        <w:rPr>
          <w:rFonts w:ascii="Arial" w:hAnsi="Arial"/>
        </w:rPr>
        <w:t>Name:</w:t>
      </w:r>
      <w:r>
        <w:rPr>
          <w:rFonts w:ascii="Arial" w:hAnsi="Arial"/>
          <w:lang w:val="en-US"/>
        </w:rPr>
        <w:t xml:space="preserve"> Damon Charles Roberts</w:t>
      </w:r>
    </w:p>
    <w:p w14:paraId="6D0B46E2" w14:textId="77777777" w:rsidR="00B26004" w:rsidRDefault="00FF5854">
      <w:pPr>
        <w:pStyle w:val="BodyA"/>
        <w:ind w:firstLine="0"/>
        <w:rPr>
          <w:rFonts w:ascii="Arial" w:eastAsia="Arial" w:hAnsi="Arial" w:cs="Arial"/>
        </w:rPr>
      </w:pPr>
      <w:r>
        <w:rPr>
          <w:rFonts w:ascii="Arial" w:hAnsi="Arial"/>
          <w:lang w:val="it-IT"/>
        </w:rPr>
        <w:t>Telephone:</w:t>
      </w:r>
      <w:r>
        <w:rPr>
          <w:rFonts w:ascii="Arial" w:hAnsi="Arial"/>
          <w:lang w:val="en-US"/>
        </w:rPr>
        <w:t xml:space="preserve"> 720-726-0015</w:t>
      </w:r>
    </w:p>
    <w:p w14:paraId="64AB41E3" w14:textId="77777777" w:rsidR="00B26004" w:rsidRDefault="00FF5854">
      <w:pPr>
        <w:pStyle w:val="BodyA"/>
        <w:ind w:firstLine="0"/>
        <w:rPr>
          <w:rFonts w:ascii="Arial" w:eastAsia="Arial" w:hAnsi="Arial" w:cs="Arial"/>
          <w:b/>
          <w:bCs/>
        </w:rPr>
      </w:pPr>
      <w:r>
        <w:rPr>
          <w:rFonts w:ascii="Arial" w:hAnsi="Arial"/>
          <w:lang w:val="en-US"/>
        </w:rPr>
        <w:t>Email</w:t>
      </w:r>
      <w:r>
        <w:rPr>
          <w:rFonts w:ascii="Arial" w:hAnsi="Arial"/>
          <w:b/>
          <w:bCs/>
        </w:rPr>
        <w:t>:</w:t>
      </w:r>
      <w:r>
        <w:rPr>
          <w:rFonts w:ascii="Arial" w:hAnsi="Arial"/>
          <w:b/>
          <w:bCs/>
          <w:lang w:val="en-US"/>
        </w:rPr>
        <w:t xml:space="preserve"> damon.roberts-1@colorado.edu</w:t>
      </w:r>
    </w:p>
    <w:p w14:paraId="190B8FFD" w14:textId="77777777" w:rsidR="00B26004" w:rsidRDefault="00FF5854">
      <w:pPr>
        <w:pStyle w:val="Heading"/>
        <w:rPr>
          <w:rFonts w:ascii="Arial" w:eastAsia="Arial" w:hAnsi="Arial" w:cs="Arial"/>
          <w:sz w:val="22"/>
          <w:szCs w:val="22"/>
          <w:lang w:val="de-DE"/>
        </w:rPr>
      </w:pPr>
      <w:r>
        <w:rPr>
          <w:rFonts w:ascii="Arial" w:hAnsi="Arial"/>
          <w:sz w:val="22"/>
          <w:szCs w:val="22"/>
          <w:lang w:val="de-DE"/>
        </w:rPr>
        <w:t>KEY PERSONNEL</w:t>
      </w:r>
    </w:p>
    <w:p w14:paraId="6B9F8D50" w14:textId="77777777" w:rsidR="00B26004" w:rsidRDefault="00FF5854">
      <w:pPr>
        <w:pStyle w:val="BodyA"/>
        <w:ind w:firstLine="0"/>
        <w:rPr>
          <w:rFonts w:ascii="Arial" w:eastAsia="Arial" w:hAnsi="Arial" w:cs="Arial"/>
        </w:rPr>
      </w:pPr>
      <w:r>
        <w:rPr>
          <w:rFonts w:ascii="Arial" w:hAnsi="Arial"/>
          <w:b/>
          <w:bCs/>
        </w:rPr>
        <w:t>Name</w:t>
      </w:r>
      <w:r>
        <w:rPr>
          <w:rFonts w:ascii="Arial" w:hAnsi="Arial"/>
        </w:rPr>
        <w:t>:</w:t>
      </w:r>
      <w:r>
        <w:rPr>
          <w:rFonts w:ascii="Arial" w:hAnsi="Arial"/>
          <w:lang w:val="en-US"/>
        </w:rPr>
        <w:t xml:space="preserve"> Anand Edward Sokhey</w:t>
      </w:r>
    </w:p>
    <w:p w14:paraId="62FD1CF0" w14:textId="77777777" w:rsidR="00B26004" w:rsidRDefault="00FF5854">
      <w:pPr>
        <w:pStyle w:val="BodyA"/>
        <w:ind w:firstLine="0"/>
        <w:rPr>
          <w:rFonts w:ascii="Arial" w:eastAsia="Arial" w:hAnsi="Arial" w:cs="Arial"/>
        </w:rPr>
      </w:pPr>
      <w:r>
        <w:rPr>
          <w:rFonts w:ascii="Arial" w:hAnsi="Arial"/>
          <w:b/>
          <w:bCs/>
          <w:lang w:val="en-US"/>
        </w:rPr>
        <w:t>Role in project</w:t>
      </w:r>
      <w:r>
        <w:rPr>
          <w:rFonts w:ascii="Arial" w:hAnsi="Arial"/>
        </w:rPr>
        <w:t>:</w:t>
      </w:r>
      <w:r>
        <w:rPr>
          <w:rFonts w:ascii="Arial" w:hAnsi="Arial"/>
          <w:lang w:val="en-US"/>
        </w:rPr>
        <w:t xml:space="preserve"> Faculty Advisor</w:t>
      </w:r>
      <w:r>
        <w:rPr>
          <w:rFonts w:ascii="Arial" w:eastAsia="Arial" w:hAnsi="Arial" w:cs="Arial"/>
        </w:rPr>
        <w:tab/>
      </w:r>
    </w:p>
    <w:p w14:paraId="234C0C2A" w14:textId="77777777" w:rsidR="00B26004" w:rsidRDefault="00B26004">
      <w:pPr>
        <w:pStyle w:val="BodyA"/>
        <w:ind w:firstLine="0"/>
        <w:rPr>
          <w:rFonts w:ascii="Arial" w:eastAsia="Arial" w:hAnsi="Arial" w:cs="Arial"/>
        </w:rPr>
      </w:pPr>
    </w:p>
    <w:p w14:paraId="377B6D18" w14:textId="77777777" w:rsidR="00B26004" w:rsidRDefault="00FF5854">
      <w:pPr>
        <w:pStyle w:val="Heading"/>
        <w:rPr>
          <w:rFonts w:ascii="Arial" w:eastAsia="Arial" w:hAnsi="Arial" w:cs="Arial"/>
          <w:sz w:val="22"/>
          <w:szCs w:val="22"/>
          <w:lang w:val="de-DE"/>
        </w:rPr>
      </w:pPr>
      <w:r>
        <w:rPr>
          <w:rFonts w:ascii="Arial" w:hAnsi="Arial"/>
          <w:sz w:val="22"/>
          <w:szCs w:val="22"/>
          <w:lang w:val="de-DE"/>
        </w:rPr>
        <w:t>GENERAL RESEARCH STAFF</w:t>
      </w:r>
    </w:p>
    <w:p w14:paraId="1514F049" w14:textId="77777777" w:rsidR="00B26004" w:rsidRDefault="00B26004">
      <w:pPr>
        <w:pStyle w:val="BodyA"/>
        <w:ind w:firstLine="0"/>
        <w:rPr>
          <w:rFonts w:ascii="Arial" w:eastAsia="Arial" w:hAnsi="Arial" w:cs="Arial"/>
        </w:rPr>
      </w:pPr>
    </w:p>
    <w:p w14:paraId="5F52EDB2" w14:textId="77777777" w:rsidR="00B26004" w:rsidRDefault="00FF5854">
      <w:pPr>
        <w:pStyle w:val="BodyA"/>
        <w:widowControl w:val="0"/>
        <w:ind w:firstLine="0"/>
        <w:rPr>
          <w:rFonts w:ascii="Arial" w:eastAsia="Arial" w:hAnsi="Arial" w:cs="Arial"/>
          <w:lang w:val="en-US"/>
        </w:rPr>
      </w:pPr>
      <w:r>
        <w:rPr>
          <w:rFonts w:ascii="Arial" w:hAnsi="Arial"/>
          <w:lang w:val="en-US"/>
        </w:rPr>
        <w:t>N/A</w:t>
      </w:r>
    </w:p>
    <w:p w14:paraId="0B75A2F4" w14:textId="77777777" w:rsidR="00B26004" w:rsidRDefault="00B26004">
      <w:pPr>
        <w:pStyle w:val="BodyA"/>
        <w:ind w:firstLine="0"/>
        <w:rPr>
          <w:rFonts w:ascii="Arial" w:eastAsia="Arial" w:hAnsi="Arial" w:cs="Arial"/>
        </w:rPr>
      </w:pPr>
    </w:p>
    <w:p w14:paraId="3AF92396" w14:textId="77777777" w:rsidR="00B26004" w:rsidRDefault="00B26004">
      <w:pPr>
        <w:pStyle w:val="BodyA"/>
        <w:ind w:firstLine="0"/>
        <w:rPr>
          <w:rFonts w:ascii="Arial" w:eastAsia="Arial" w:hAnsi="Arial" w:cs="Arial"/>
        </w:rPr>
      </w:pPr>
    </w:p>
    <w:p w14:paraId="02D70D22" w14:textId="77777777" w:rsidR="00B26004" w:rsidRDefault="00FF5854">
      <w:pPr>
        <w:pStyle w:val="BodyA"/>
        <w:ind w:firstLine="0"/>
      </w:pPr>
      <w:r>
        <w:rPr>
          <w:rFonts w:ascii="Arial Unicode MS" w:hAnsi="Arial Unicode MS"/>
        </w:rPr>
        <w:br w:type="page"/>
      </w:r>
    </w:p>
    <w:p w14:paraId="0F1F8A73" w14:textId="77777777" w:rsidR="00B26004" w:rsidRDefault="00FF5854">
      <w:pPr>
        <w:pStyle w:val="Heading"/>
        <w:numPr>
          <w:ilvl w:val="0"/>
          <w:numId w:val="2"/>
        </w:numPr>
        <w:rPr>
          <w:rFonts w:ascii="Arial" w:hAnsi="Arial"/>
          <w:sz w:val="22"/>
          <w:szCs w:val="22"/>
        </w:rPr>
      </w:pPr>
      <w:r>
        <w:rPr>
          <w:rFonts w:ascii="Arial" w:hAnsi="Arial"/>
          <w:sz w:val="22"/>
          <w:szCs w:val="22"/>
        </w:rPr>
        <w:lastRenderedPageBreak/>
        <w:t>OBJECTIVES</w:t>
      </w:r>
    </w:p>
    <w:p w14:paraId="480F20FD" w14:textId="77777777" w:rsidR="00B26004" w:rsidRDefault="00B26004">
      <w:pPr>
        <w:pStyle w:val="BodyA"/>
      </w:pPr>
    </w:p>
    <w:p w14:paraId="07717822" w14:textId="77777777" w:rsidR="00B26004" w:rsidRDefault="00FF5854">
      <w:pPr>
        <w:pStyle w:val="BodyA"/>
        <w:rPr>
          <w:rFonts w:ascii="Arial" w:eastAsia="Arial" w:hAnsi="Arial" w:cs="Arial"/>
          <w:lang w:val="en-US"/>
        </w:rPr>
      </w:pPr>
      <w:r>
        <w:rPr>
          <w:lang w:val="en-US"/>
        </w:rPr>
        <w:t xml:space="preserve">This study is designed to answer the question of whether or not people will infer how individuals infer the political partisanship of a neighborhood and what that does to influence the degree to which they would like to live in that neighborhood. The chapter seeks to address an existing gap in the literature where experimental evidence suggests that visual features of a neighborhood </w:t>
      </w:r>
      <w:proofErr w:type="gramStart"/>
      <w:r>
        <w:rPr>
          <w:lang w:val="en-US"/>
        </w:rPr>
        <w:t>predicts</w:t>
      </w:r>
      <w:proofErr w:type="gramEnd"/>
      <w:r>
        <w:rPr>
          <w:lang w:val="en-US"/>
        </w:rPr>
        <w:t xml:space="preserve"> partisan inferences and, as a result, the degree to which someone would want to live there; however, observational evidence does not come to the same conclusion, instead, it suggests that these inferences do not matter in light of non-political information about a neighborhood.</w:t>
      </w:r>
    </w:p>
    <w:p w14:paraId="271A6B3F" w14:textId="77777777" w:rsidR="00B26004" w:rsidRDefault="00FF5854">
      <w:pPr>
        <w:pStyle w:val="Heading"/>
        <w:numPr>
          <w:ilvl w:val="0"/>
          <w:numId w:val="2"/>
        </w:numPr>
        <w:rPr>
          <w:rFonts w:ascii="Arial" w:hAnsi="Arial"/>
          <w:sz w:val="22"/>
          <w:szCs w:val="22"/>
        </w:rPr>
      </w:pPr>
      <w:r>
        <w:rPr>
          <w:rFonts w:ascii="Arial" w:hAnsi="Arial"/>
          <w:sz w:val="22"/>
          <w:szCs w:val="22"/>
        </w:rPr>
        <w:t xml:space="preserve">BACKGROUND AND SIGNIFICANCE </w:t>
      </w:r>
    </w:p>
    <w:p w14:paraId="3B9120E3" w14:textId="77777777" w:rsidR="00B26004" w:rsidRDefault="00B26004">
      <w:pPr>
        <w:pStyle w:val="BodyA"/>
        <w:ind w:firstLine="0"/>
        <w:rPr>
          <w:rFonts w:ascii="Arial" w:eastAsia="Arial" w:hAnsi="Arial" w:cs="Arial"/>
        </w:rPr>
      </w:pPr>
    </w:p>
    <w:p w14:paraId="49A76581" w14:textId="77777777" w:rsidR="00B26004" w:rsidRDefault="00FF5854">
      <w:pPr>
        <w:pStyle w:val="BodyA"/>
        <w:ind w:firstLine="0"/>
        <w:rPr>
          <w:rFonts w:ascii="Arial" w:eastAsia="Arial" w:hAnsi="Arial" w:cs="Arial"/>
          <w:lang w:val="en-US"/>
        </w:rPr>
      </w:pPr>
      <w:r>
        <w:rPr>
          <w:rFonts w:ascii="Arial" w:hAnsi="Arial"/>
          <w:lang w:val="en-US"/>
        </w:rPr>
        <w:t xml:space="preserve">This study is part of a much larger book project. In an era of significant political polarization among the U.S. public, there is a lot of literature that seeks to examine how we might be able to reduce some of this political polarization. There is a significant amount of literature that is showing how polarization bleeds into non-political decision making — that we take partisanship into account where it is a decision that is not traditionally considered to be a political space. This chapter seeks to add this dimension to the larger project examining the informational role that color plays to activate partisan identity and the degree to which the activation of that identity shapes non-political behavior. </w:t>
      </w:r>
    </w:p>
    <w:p w14:paraId="35EDD2D1" w14:textId="77777777" w:rsidR="00B26004" w:rsidRDefault="00B26004">
      <w:pPr>
        <w:pStyle w:val="BodyA"/>
        <w:ind w:firstLine="0"/>
        <w:rPr>
          <w:rFonts w:ascii="Arial" w:eastAsia="Arial" w:hAnsi="Arial" w:cs="Arial"/>
          <w:lang w:val="en-US"/>
        </w:rPr>
      </w:pPr>
    </w:p>
    <w:p w14:paraId="7FBD644E" w14:textId="77777777" w:rsidR="00B26004" w:rsidRDefault="00FF5854">
      <w:pPr>
        <w:pStyle w:val="BodyA"/>
        <w:ind w:firstLine="0"/>
        <w:rPr>
          <w:rFonts w:ascii="Arial" w:eastAsia="Arial" w:hAnsi="Arial" w:cs="Arial"/>
          <w:lang w:val="en-US"/>
        </w:rPr>
      </w:pPr>
      <w:r>
        <w:rPr>
          <w:rFonts w:ascii="Arial" w:hAnsi="Arial"/>
          <w:lang w:val="en-US"/>
        </w:rPr>
        <w:t xml:space="preserve">As part of a larger project examining the informational role that the colors red and blue can play in politics due to their strong associations with the Republican and Democratic parties, respectively, one potential mechanism for inferring the partisanship has largely been attributed to things like yard signs displayed in front of the houses, the make and model of the car, the presence of ethnic food establishments nearby, and more. However, this work has glossed over the role of these two colors in communicating partisanship. The previous studies for this project have examined explicitly political situations and the way in which these colors influence how people behave and express attitudes. This chapter seeks to examine whether these effects show up in non-political situations. </w:t>
      </w:r>
      <w:proofErr w:type="gramStart"/>
      <w:r>
        <w:rPr>
          <w:rFonts w:ascii="Arial" w:hAnsi="Arial"/>
          <w:lang w:val="en-US"/>
        </w:rPr>
        <w:t>So</w:t>
      </w:r>
      <w:proofErr w:type="gramEnd"/>
      <w:r>
        <w:rPr>
          <w:rFonts w:ascii="Arial" w:hAnsi="Arial"/>
          <w:lang w:val="en-US"/>
        </w:rPr>
        <w:t xml:space="preserve"> it builds upon both the gap in the existing literature as well as testing the mechanism in a much less obvious situation.</w:t>
      </w:r>
    </w:p>
    <w:p w14:paraId="1FBDF003" w14:textId="77777777" w:rsidR="00B26004" w:rsidRDefault="00FF5854">
      <w:pPr>
        <w:pStyle w:val="Heading"/>
        <w:numPr>
          <w:ilvl w:val="0"/>
          <w:numId w:val="2"/>
        </w:numPr>
        <w:rPr>
          <w:rFonts w:ascii="Arial" w:hAnsi="Arial"/>
          <w:sz w:val="22"/>
          <w:szCs w:val="22"/>
        </w:rPr>
      </w:pPr>
      <w:r>
        <w:rPr>
          <w:rFonts w:ascii="Arial" w:hAnsi="Arial"/>
          <w:sz w:val="22"/>
          <w:szCs w:val="22"/>
        </w:rPr>
        <w:t xml:space="preserve">PRELIMINARY STUDIES </w:t>
      </w:r>
    </w:p>
    <w:p w14:paraId="54AD5750" w14:textId="77777777" w:rsidR="00B26004" w:rsidRDefault="00B26004">
      <w:pPr>
        <w:pStyle w:val="BodyA"/>
      </w:pPr>
    </w:p>
    <w:p w14:paraId="18FB890F" w14:textId="77777777" w:rsidR="00B26004" w:rsidRDefault="00FF5854">
      <w:pPr>
        <w:pStyle w:val="BodyA"/>
        <w:rPr>
          <w:rFonts w:ascii="Arial" w:eastAsia="Arial" w:hAnsi="Arial" w:cs="Arial"/>
          <w:lang w:val="en-US"/>
        </w:rPr>
      </w:pPr>
      <w:r>
        <w:rPr>
          <w:lang w:val="en-US"/>
        </w:rPr>
        <w:t>There have not been any preliminary studies to-date.</w:t>
      </w:r>
    </w:p>
    <w:p w14:paraId="04C5B4A2" w14:textId="77777777" w:rsidR="00B26004" w:rsidRDefault="00FF5854">
      <w:pPr>
        <w:pStyle w:val="Heading"/>
        <w:numPr>
          <w:ilvl w:val="0"/>
          <w:numId w:val="2"/>
        </w:numPr>
        <w:rPr>
          <w:rFonts w:ascii="Arial" w:hAnsi="Arial"/>
          <w:sz w:val="22"/>
          <w:szCs w:val="22"/>
        </w:rPr>
      </w:pPr>
      <w:r>
        <w:rPr>
          <w:rFonts w:ascii="Arial" w:hAnsi="Arial"/>
          <w:sz w:val="22"/>
          <w:szCs w:val="22"/>
        </w:rPr>
        <w:t xml:space="preserve">RESEARCH STUDY DESIGN </w:t>
      </w:r>
    </w:p>
    <w:p w14:paraId="2FAF5676" w14:textId="77777777" w:rsidR="00B26004" w:rsidRDefault="00B26004">
      <w:pPr>
        <w:pStyle w:val="BodyA"/>
      </w:pPr>
    </w:p>
    <w:p w14:paraId="7494BBC4" w14:textId="204C0345" w:rsidR="00B26004" w:rsidRDefault="00FF5854">
      <w:pPr>
        <w:pStyle w:val="BodyA"/>
        <w:rPr>
          <w:lang w:val="en-US"/>
        </w:rPr>
      </w:pPr>
      <w:r>
        <w:rPr>
          <w:lang w:val="en-US"/>
        </w:rPr>
        <w:t>The study is a simple 2x3 design.</w:t>
      </w:r>
      <w:r w:rsidR="00713903">
        <w:rPr>
          <w:lang w:val="en-US"/>
        </w:rPr>
        <w:t xml:space="preserve"> Once the study has begun</w:t>
      </w:r>
      <w:r>
        <w:rPr>
          <w:lang w:val="en-US"/>
        </w:rPr>
        <w:t xml:space="preserve">, participants will be presented with a real-estate flyer. The real-estate flyer shows some basic information about the neighborhood’s characteristics. What varies on the flyer is the color swatch for the “favorite car color” of the current residents of the neighborhood. There are one of two colors — red or blue. Once participants have had a chance to view the flyer, they are asked three questions getting at how much they like the </w:t>
      </w:r>
      <w:r>
        <w:rPr>
          <w:lang w:val="en-US"/>
        </w:rPr>
        <w:lastRenderedPageBreak/>
        <w:t>neighborhood, whether they would like to live there, and what they infer the partisanship of the neighborhood to be.</w:t>
      </w:r>
    </w:p>
    <w:p w14:paraId="08F43250" w14:textId="77777777" w:rsidR="00B26004" w:rsidRDefault="00FF5854">
      <w:pPr>
        <w:pStyle w:val="BodyA"/>
        <w:rPr>
          <w:lang w:val="en-US"/>
        </w:rPr>
      </w:pPr>
      <w:r>
        <w:rPr>
          <w:lang w:val="en-US"/>
        </w:rPr>
        <w:t>After responding to these questions, they then get a second page to the flyer which tells all participants that the neighborhood is 20 minutes away from the nearest metro area. In one of the treatment conditions, this is the only information that the participants see. In the other two they are told that the neighborhood voted either 60% Republican in the previous election or 60% Democratic in the previous election. I then ask participants the same questions I did after they saw the first page of the flyer.</w:t>
      </w:r>
    </w:p>
    <w:p w14:paraId="1B3ACDF4" w14:textId="77777777" w:rsidR="00B26004" w:rsidRDefault="00FF5854">
      <w:pPr>
        <w:pStyle w:val="BodyA"/>
        <w:rPr>
          <w:lang w:val="en-US"/>
        </w:rPr>
      </w:pPr>
      <w:r>
        <w:rPr>
          <w:lang w:val="en-US"/>
        </w:rPr>
        <w:t>I counterbalance a number of basic demographic and political attitude questions. Meaning half the participants are asked to confirm their age, gender, education, attention paid to politics, and their partisan identity before receiving the treatment and the other half are asked these questions afterwards. The goal of this is to randomly account for priming effects and post-treatment bias of asking about partisanship before or after the treatment.</w:t>
      </w:r>
    </w:p>
    <w:p w14:paraId="39FBC788" w14:textId="77777777" w:rsidR="00B26004" w:rsidRDefault="00FF5854">
      <w:pPr>
        <w:pStyle w:val="BodyA"/>
        <w:rPr>
          <w:lang w:val="en-US"/>
        </w:rPr>
      </w:pPr>
      <w:r>
        <w:rPr>
          <w:lang w:val="en-US"/>
        </w:rPr>
        <w:t>At the completion of data collection, I have pre-registered that I will fit a series of ordered logistic regression models to test my hypotheses that 1). People will see the neighborhood with red cars as more Republican and blue are as more Democratic; 2) that they will express more positive impressions of the neighborhood that they infer is congruent with their partisanship; 3) and finally, once they receive information about the actual partisanship of the neighborhood, these initial effects will dampen and impressions toward the neighborhood will largely be driven by the information of the partisan composition of the neighborhood.</w:t>
      </w:r>
    </w:p>
    <w:p w14:paraId="0B228799" w14:textId="77777777" w:rsidR="00B26004" w:rsidRDefault="00B26004">
      <w:pPr>
        <w:pStyle w:val="BodyA"/>
      </w:pPr>
    </w:p>
    <w:p w14:paraId="46B8AE3B" w14:textId="77777777" w:rsidR="00B26004" w:rsidRDefault="00FF5854">
      <w:pPr>
        <w:pStyle w:val="BodyA"/>
        <w:rPr>
          <w:lang w:val="en-US"/>
        </w:rPr>
      </w:pPr>
      <w:r>
        <w:rPr>
          <w:lang w:val="en-US"/>
        </w:rPr>
        <w:t>I have funding to recruit 600 total participants for the study based on a projected median time to complete the study being no more than 6 minutes.</w:t>
      </w:r>
    </w:p>
    <w:p w14:paraId="3600E95F" w14:textId="77777777" w:rsidR="00B26004" w:rsidRDefault="00B26004">
      <w:pPr>
        <w:pStyle w:val="BodyA"/>
        <w:widowControl w:val="0"/>
        <w:ind w:left="108" w:hanging="108"/>
        <w:rPr>
          <w:lang w:val="en-US"/>
        </w:rPr>
      </w:pPr>
    </w:p>
    <w:p w14:paraId="5C05B67B" w14:textId="77777777" w:rsidR="00B26004" w:rsidRDefault="00B26004">
      <w:pPr>
        <w:pStyle w:val="Heading"/>
        <w:widowControl w:val="0"/>
        <w:pBdr>
          <w:bottom w:val="nil"/>
        </w:pBdr>
      </w:pPr>
    </w:p>
    <w:p w14:paraId="623665C6" w14:textId="77777777" w:rsidR="00B26004" w:rsidRDefault="00B26004">
      <w:pPr>
        <w:pStyle w:val="BodyA"/>
        <w:ind w:firstLine="0"/>
        <w:rPr>
          <w:rFonts w:ascii="Arial" w:eastAsia="Arial" w:hAnsi="Arial" w:cs="Arial"/>
        </w:rPr>
      </w:pPr>
    </w:p>
    <w:p w14:paraId="5BEB35A5" w14:textId="77777777" w:rsidR="00B26004" w:rsidRDefault="00B26004">
      <w:pPr>
        <w:pStyle w:val="BodyA"/>
        <w:ind w:firstLine="0"/>
        <w:rPr>
          <w:rFonts w:ascii="Arial" w:eastAsia="Arial" w:hAnsi="Arial" w:cs="Arial"/>
        </w:rPr>
      </w:pPr>
    </w:p>
    <w:tbl>
      <w:tblPr>
        <w:tblW w:w="863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1"/>
        <w:gridCol w:w="4659"/>
      </w:tblGrid>
      <w:tr w:rsidR="00B26004" w14:paraId="13758269" w14:textId="77777777">
        <w:trPr>
          <w:trHeight w:val="513"/>
        </w:trPr>
        <w:tc>
          <w:tcPr>
            <w:tcW w:w="3971" w:type="dxa"/>
            <w:tcBorders>
              <w:top w:val="single" w:sz="8" w:space="0" w:color="4F6228"/>
              <w:left w:val="single" w:sz="8" w:space="0" w:color="4F6228"/>
              <w:bottom w:val="single" w:sz="8" w:space="0" w:color="4F6228"/>
              <w:right w:val="single" w:sz="8" w:space="0" w:color="4F6228"/>
            </w:tcBorders>
            <w:shd w:val="clear" w:color="auto" w:fill="auto"/>
            <w:tcMar>
              <w:top w:w="80" w:type="dxa"/>
              <w:left w:w="80" w:type="dxa"/>
              <w:bottom w:w="80" w:type="dxa"/>
              <w:right w:w="80" w:type="dxa"/>
            </w:tcMar>
          </w:tcPr>
          <w:p w14:paraId="6975D72D" w14:textId="77777777" w:rsidR="00B26004" w:rsidRDefault="00FF5854">
            <w:pPr>
              <w:pStyle w:val="ListParagraph"/>
              <w:ind w:left="0" w:firstLine="0"/>
            </w:pPr>
            <w:r>
              <w:rPr>
                <w:rFonts w:ascii="Arial" w:hAnsi="Arial"/>
                <w:b/>
                <w:bCs/>
                <w:color w:val="76923C"/>
                <w:u w:color="76923C"/>
              </w:rPr>
              <w:t>Name of procedure/instrument/tool</w:t>
            </w:r>
          </w:p>
        </w:tc>
        <w:tc>
          <w:tcPr>
            <w:tcW w:w="4659" w:type="dxa"/>
            <w:tcBorders>
              <w:top w:val="single" w:sz="8" w:space="0" w:color="4F6228"/>
              <w:left w:val="single" w:sz="8" w:space="0" w:color="4F6228"/>
              <w:bottom w:val="single" w:sz="8" w:space="0" w:color="4F6228"/>
              <w:right w:val="single" w:sz="8" w:space="0" w:color="4F6228"/>
            </w:tcBorders>
            <w:shd w:val="clear" w:color="auto" w:fill="auto"/>
            <w:tcMar>
              <w:top w:w="80" w:type="dxa"/>
              <w:left w:w="80" w:type="dxa"/>
              <w:bottom w:w="80" w:type="dxa"/>
              <w:right w:w="80" w:type="dxa"/>
            </w:tcMar>
          </w:tcPr>
          <w:p w14:paraId="68CCCA30" w14:textId="77777777" w:rsidR="00B26004" w:rsidRDefault="00FF5854">
            <w:pPr>
              <w:pStyle w:val="ListParagraph"/>
              <w:ind w:left="0" w:firstLine="0"/>
            </w:pPr>
            <w:r>
              <w:rPr>
                <w:rFonts w:ascii="Arial" w:hAnsi="Arial"/>
                <w:b/>
                <w:bCs/>
                <w:color w:val="76923C"/>
                <w:u w:color="76923C"/>
              </w:rPr>
              <w:t>Purpose (i.e., what data is being collected?)</w:t>
            </w:r>
          </w:p>
        </w:tc>
      </w:tr>
      <w:tr w:rsidR="00B26004" w14:paraId="2B39F76E" w14:textId="77777777">
        <w:trPr>
          <w:trHeight w:val="1713"/>
        </w:trPr>
        <w:tc>
          <w:tcPr>
            <w:tcW w:w="3971" w:type="dxa"/>
            <w:tcBorders>
              <w:top w:val="single" w:sz="8" w:space="0" w:color="4F6228"/>
              <w:left w:val="single" w:sz="8" w:space="0" w:color="4F6228"/>
              <w:bottom w:val="single" w:sz="8" w:space="0" w:color="4F6228"/>
              <w:right w:val="single" w:sz="8" w:space="0" w:color="4F6228"/>
            </w:tcBorders>
            <w:shd w:val="clear" w:color="auto" w:fill="E6EED5"/>
            <w:tcMar>
              <w:top w:w="80" w:type="dxa"/>
              <w:left w:w="80" w:type="dxa"/>
              <w:bottom w:w="80" w:type="dxa"/>
              <w:right w:w="80" w:type="dxa"/>
            </w:tcMar>
          </w:tcPr>
          <w:p w14:paraId="1E18A9FF" w14:textId="77777777" w:rsidR="00B26004" w:rsidRDefault="00FF5854">
            <w:pPr>
              <w:pStyle w:val="Body"/>
            </w:pPr>
            <w:r>
              <w:rPr>
                <w:rFonts w:ascii="Arial" w:hAnsi="Arial"/>
                <w:b/>
                <w:bCs/>
                <w:color w:val="76923C"/>
                <w:sz w:val="22"/>
                <w:szCs w:val="22"/>
                <w:u w:color="76923C"/>
                <w14:textOutline w14:w="12700" w14:cap="flat" w14:cmpd="sng" w14:algn="ctr">
                  <w14:noFill/>
                  <w14:prstDash w14:val="solid"/>
                  <w14:miter w14:lim="400000"/>
                </w14:textOutline>
              </w:rPr>
              <w:t>Political Questionnaire</w:t>
            </w:r>
          </w:p>
        </w:tc>
        <w:tc>
          <w:tcPr>
            <w:tcW w:w="4659" w:type="dxa"/>
            <w:tcBorders>
              <w:top w:val="single" w:sz="8" w:space="0" w:color="4F6228"/>
              <w:left w:val="single" w:sz="8" w:space="0" w:color="4F6228"/>
              <w:bottom w:val="single" w:sz="8" w:space="0" w:color="4F6228"/>
              <w:right w:val="single" w:sz="8" w:space="0" w:color="4F6228"/>
            </w:tcBorders>
            <w:shd w:val="clear" w:color="auto" w:fill="E6EED5"/>
            <w:tcMar>
              <w:top w:w="80" w:type="dxa"/>
              <w:left w:w="80" w:type="dxa"/>
              <w:bottom w:w="80" w:type="dxa"/>
              <w:right w:w="80" w:type="dxa"/>
            </w:tcMar>
          </w:tcPr>
          <w:p w14:paraId="333E69CA" w14:textId="77777777" w:rsidR="00B26004" w:rsidRDefault="00FF5854">
            <w:pPr>
              <w:pStyle w:val="Body"/>
              <w:rPr>
                <w:rFonts w:ascii="Arial" w:eastAsia="Arial" w:hAnsi="Arial" w:cs="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This is designed to gather basic information about the political preferences of the participants. These self-reported questions gather information on:</w:t>
            </w:r>
          </w:p>
          <w:p w14:paraId="7C6D2F2A" w14:textId="77777777" w:rsidR="00B26004" w:rsidRDefault="00FF5854">
            <w:pPr>
              <w:pStyle w:val="Body"/>
              <w:numPr>
                <w:ilvl w:val="0"/>
                <w:numId w:val="3"/>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Party Identification</w:t>
            </w:r>
          </w:p>
          <w:p w14:paraId="03B754B9" w14:textId="77777777" w:rsidR="00B26004" w:rsidRDefault="00FF5854">
            <w:pPr>
              <w:pStyle w:val="Body"/>
              <w:numPr>
                <w:ilvl w:val="0"/>
                <w:numId w:val="3"/>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How closely do they follow politics</w:t>
            </w:r>
          </w:p>
        </w:tc>
      </w:tr>
      <w:tr w:rsidR="00B26004" w14:paraId="08F9B7D8" w14:textId="77777777">
        <w:trPr>
          <w:trHeight w:val="2193"/>
        </w:trPr>
        <w:tc>
          <w:tcPr>
            <w:tcW w:w="3971" w:type="dxa"/>
            <w:tcBorders>
              <w:top w:val="single" w:sz="8" w:space="0" w:color="4F6228"/>
              <w:left w:val="single" w:sz="8" w:space="0" w:color="4F6228"/>
              <w:bottom w:val="single" w:sz="8" w:space="0" w:color="4F6228"/>
              <w:right w:val="single" w:sz="8" w:space="0" w:color="4F6228"/>
            </w:tcBorders>
            <w:shd w:val="clear" w:color="auto" w:fill="auto"/>
            <w:tcMar>
              <w:top w:w="80" w:type="dxa"/>
              <w:left w:w="80" w:type="dxa"/>
              <w:bottom w:w="80" w:type="dxa"/>
              <w:right w:w="80" w:type="dxa"/>
            </w:tcMar>
          </w:tcPr>
          <w:p w14:paraId="69D5EF9B" w14:textId="77777777" w:rsidR="00B26004" w:rsidRDefault="00FF5854">
            <w:pPr>
              <w:pStyle w:val="Body"/>
            </w:pPr>
            <w:r>
              <w:rPr>
                <w:rFonts w:ascii="Arial" w:hAnsi="Arial"/>
                <w:b/>
                <w:bCs/>
                <w:color w:val="76923C"/>
                <w:sz w:val="22"/>
                <w:szCs w:val="22"/>
                <w:u w:color="76923C"/>
                <w14:textOutline w14:w="12700" w14:cap="flat" w14:cmpd="sng" w14:algn="ctr">
                  <w14:noFill/>
                  <w14:prstDash w14:val="solid"/>
                  <w14:miter w14:lim="400000"/>
                </w14:textOutline>
              </w:rPr>
              <w:t>Demographics Questionnaire</w:t>
            </w:r>
          </w:p>
        </w:tc>
        <w:tc>
          <w:tcPr>
            <w:tcW w:w="4659" w:type="dxa"/>
            <w:tcBorders>
              <w:top w:val="single" w:sz="8" w:space="0" w:color="4F6228"/>
              <w:left w:val="single" w:sz="8" w:space="0" w:color="4F6228"/>
              <w:bottom w:val="single" w:sz="8" w:space="0" w:color="4F6228"/>
              <w:right w:val="single" w:sz="8" w:space="0" w:color="4F6228"/>
            </w:tcBorders>
            <w:shd w:val="clear" w:color="auto" w:fill="auto"/>
            <w:tcMar>
              <w:top w:w="80" w:type="dxa"/>
              <w:left w:w="80" w:type="dxa"/>
              <w:bottom w:w="80" w:type="dxa"/>
              <w:right w:w="80" w:type="dxa"/>
            </w:tcMar>
          </w:tcPr>
          <w:p w14:paraId="4F55F36F" w14:textId="77777777" w:rsidR="00B26004" w:rsidRDefault="00FF5854">
            <w:pPr>
              <w:pStyle w:val="Body"/>
              <w:rPr>
                <w:rFonts w:ascii="Arial" w:eastAsia="Arial" w:hAnsi="Arial" w:cs="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This is designed to gather information for any variables that may confound the effect of the treatment on the outcome variables. These self-reported questions gather information on:</w:t>
            </w:r>
          </w:p>
          <w:p w14:paraId="2F68D945" w14:textId="77777777" w:rsidR="00B26004" w:rsidRDefault="00FF5854">
            <w:pPr>
              <w:pStyle w:val="Body"/>
              <w:numPr>
                <w:ilvl w:val="0"/>
                <w:numId w:val="4"/>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Sex</w:t>
            </w:r>
          </w:p>
          <w:p w14:paraId="6463EDC7" w14:textId="77777777" w:rsidR="00B26004" w:rsidRDefault="00FF5854">
            <w:pPr>
              <w:pStyle w:val="Body"/>
              <w:numPr>
                <w:ilvl w:val="0"/>
                <w:numId w:val="4"/>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Gender</w:t>
            </w:r>
          </w:p>
          <w:p w14:paraId="68A5D098" w14:textId="77777777" w:rsidR="00B26004" w:rsidRDefault="00FF5854">
            <w:pPr>
              <w:pStyle w:val="Body"/>
              <w:numPr>
                <w:ilvl w:val="0"/>
                <w:numId w:val="4"/>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Age</w:t>
            </w:r>
          </w:p>
          <w:p w14:paraId="3C40473D" w14:textId="77777777" w:rsidR="00B26004" w:rsidRDefault="00FF5854">
            <w:pPr>
              <w:pStyle w:val="Body"/>
              <w:numPr>
                <w:ilvl w:val="0"/>
                <w:numId w:val="4"/>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Education</w:t>
            </w:r>
          </w:p>
        </w:tc>
      </w:tr>
      <w:tr w:rsidR="00B26004" w14:paraId="5FD26A2A" w14:textId="77777777">
        <w:trPr>
          <w:trHeight w:val="550"/>
        </w:trPr>
        <w:tc>
          <w:tcPr>
            <w:tcW w:w="3971" w:type="dxa"/>
            <w:tcBorders>
              <w:top w:val="single" w:sz="8" w:space="0" w:color="4F6228"/>
              <w:left w:val="single" w:sz="8" w:space="0" w:color="4F6228"/>
              <w:bottom w:val="single" w:sz="8" w:space="0" w:color="4F6228"/>
              <w:right w:val="single" w:sz="8" w:space="0" w:color="4F6228"/>
            </w:tcBorders>
            <w:shd w:val="clear" w:color="auto" w:fill="E6EED5"/>
            <w:tcMar>
              <w:top w:w="80" w:type="dxa"/>
              <w:left w:w="80" w:type="dxa"/>
              <w:bottom w:w="80" w:type="dxa"/>
              <w:right w:w="80" w:type="dxa"/>
            </w:tcMar>
          </w:tcPr>
          <w:p w14:paraId="6F0E9449" w14:textId="77777777" w:rsidR="00B26004" w:rsidRDefault="00FF5854">
            <w:pPr>
              <w:pStyle w:val="Body"/>
            </w:pPr>
            <w:r>
              <w:rPr>
                <w:rFonts w:ascii="Arial" w:hAnsi="Arial"/>
                <w:b/>
                <w:bCs/>
                <w:color w:val="76923C"/>
                <w:sz w:val="22"/>
                <w:szCs w:val="22"/>
                <w:u w:color="76923C"/>
                <w14:textOutline w14:w="12700" w14:cap="flat" w14:cmpd="sng" w14:algn="ctr">
                  <w14:noFill/>
                  <w14:prstDash w14:val="solid"/>
                  <w14:miter w14:lim="400000"/>
                </w14:textOutline>
              </w:rPr>
              <w:lastRenderedPageBreak/>
              <w:t>Treatment</w:t>
            </w:r>
          </w:p>
        </w:tc>
        <w:tc>
          <w:tcPr>
            <w:tcW w:w="4659" w:type="dxa"/>
            <w:tcBorders>
              <w:top w:val="single" w:sz="8" w:space="0" w:color="4F6228"/>
              <w:left w:val="single" w:sz="8" w:space="0" w:color="4F6228"/>
              <w:bottom w:val="single" w:sz="8" w:space="0" w:color="4F6228"/>
              <w:right w:val="single" w:sz="8" w:space="0" w:color="4F6228"/>
            </w:tcBorders>
            <w:shd w:val="clear" w:color="auto" w:fill="E6EED5"/>
            <w:tcMar>
              <w:top w:w="80" w:type="dxa"/>
              <w:left w:w="80" w:type="dxa"/>
              <w:bottom w:w="80" w:type="dxa"/>
              <w:right w:w="80" w:type="dxa"/>
            </w:tcMar>
          </w:tcPr>
          <w:p w14:paraId="1D5BA4EA" w14:textId="77777777" w:rsidR="00B26004" w:rsidRDefault="00FF5854">
            <w:pPr>
              <w:pStyle w:val="Body"/>
            </w:pPr>
            <w:r>
              <w:rPr>
                <w:rFonts w:ascii="Arial" w:hAnsi="Arial"/>
                <w:color w:val="76923C"/>
                <w:sz w:val="22"/>
                <w:szCs w:val="22"/>
                <w:u w:color="76923C"/>
                <w14:textOutline w14:w="12700" w14:cap="flat" w14:cmpd="sng" w14:algn="ctr">
                  <w14:noFill/>
                  <w14:prstDash w14:val="solid"/>
                  <w14:miter w14:lim="400000"/>
                </w14:textOutline>
              </w:rPr>
              <w:t>Gather no information on participants.</w:t>
            </w:r>
          </w:p>
        </w:tc>
      </w:tr>
      <w:tr w:rsidR="00B26004" w14:paraId="2ECF90CF" w14:textId="77777777">
        <w:trPr>
          <w:trHeight w:val="2433"/>
        </w:trPr>
        <w:tc>
          <w:tcPr>
            <w:tcW w:w="3971" w:type="dxa"/>
            <w:tcBorders>
              <w:top w:val="single" w:sz="8" w:space="0" w:color="4F6228"/>
              <w:left w:val="single" w:sz="8" w:space="0" w:color="4F6228"/>
              <w:bottom w:val="single" w:sz="8" w:space="0" w:color="4F6228"/>
              <w:right w:val="single" w:sz="8" w:space="0" w:color="4F6228"/>
            </w:tcBorders>
            <w:shd w:val="clear" w:color="auto" w:fill="E6EED5"/>
            <w:tcMar>
              <w:top w:w="80" w:type="dxa"/>
              <w:left w:w="80" w:type="dxa"/>
              <w:bottom w:w="80" w:type="dxa"/>
              <w:right w:w="80" w:type="dxa"/>
            </w:tcMar>
          </w:tcPr>
          <w:p w14:paraId="263FC033" w14:textId="77777777" w:rsidR="00B26004" w:rsidRDefault="00FF5854">
            <w:pPr>
              <w:pStyle w:val="Body"/>
            </w:pPr>
            <w:r>
              <w:rPr>
                <w:rFonts w:ascii="Arial" w:hAnsi="Arial"/>
                <w:b/>
                <w:bCs/>
                <w:color w:val="76923C"/>
                <w:sz w:val="22"/>
                <w:szCs w:val="22"/>
                <w:u w:color="76923C"/>
                <w14:textOutline w14:w="12700" w14:cap="flat" w14:cmpd="sng" w14:algn="ctr">
                  <w14:noFill/>
                  <w14:prstDash w14:val="solid"/>
                  <w14:miter w14:lim="400000"/>
                </w14:textOutline>
              </w:rPr>
              <w:t>Post-treatment questionnaire</w:t>
            </w:r>
          </w:p>
        </w:tc>
        <w:tc>
          <w:tcPr>
            <w:tcW w:w="4659" w:type="dxa"/>
            <w:tcBorders>
              <w:top w:val="single" w:sz="8" w:space="0" w:color="4F6228"/>
              <w:left w:val="single" w:sz="8" w:space="0" w:color="4F6228"/>
              <w:bottom w:val="single" w:sz="8" w:space="0" w:color="4F6228"/>
              <w:right w:val="single" w:sz="8" w:space="0" w:color="4F6228"/>
            </w:tcBorders>
            <w:shd w:val="clear" w:color="auto" w:fill="E6EED5"/>
            <w:tcMar>
              <w:top w:w="80" w:type="dxa"/>
              <w:left w:w="80" w:type="dxa"/>
              <w:bottom w:w="80" w:type="dxa"/>
              <w:right w:w="80" w:type="dxa"/>
            </w:tcMar>
          </w:tcPr>
          <w:p w14:paraId="76BD306D" w14:textId="77777777" w:rsidR="00B26004" w:rsidRDefault="00FF5854">
            <w:pPr>
              <w:pStyle w:val="Body"/>
              <w:rPr>
                <w:rFonts w:ascii="Arial" w:eastAsia="Arial" w:hAnsi="Arial" w:cs="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Self-reported questions to act as outcome variables:</w:t>
            </w:r>
          </w:p>
          <w:p w14:paraId="52F7C5E0" w14:textId="77777777" w:rsidR="00B26004" w:rsidRDefault="00FF5854">
            <w:pPr>
              <w:pStyle w:val="Body"/>
              <w:numPr>
                <w:ilvl w:val="0"/>
                <w:numId w:val="5"/>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Whether participants like the neighborhood.</w:t>
            </w:r>
          </w:p>
          <w:p w14:paraId="066EFB05" w14:textId="77777777" w:rsidR="00B26004" w:rsidRDefault="00FF5854">
            <w:pPr>
              <w:pStyle w:val="Body"/>
              <w:numPr>
                <w:ilvl w:val="0"/>
                <w:numId w:val="5"/>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Whether participants would want to live in the neighborhood.</w:t>
            </w:r>
          </w:p>
          <w:p w14:paraId="6AA09DB8" w14:textId="77777777" w:rsidR="00B26004" w:rsidRDefault="00FF5854">
            <w:pPr>
              <w:pStyle w:val="Body"/>
              <w:numPr>
                <w:ilvl w:val="0"/>
                <w:numId w:val="5"/>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What the partisanship of the neighborhood is.</w:t>
            </w:r>
          </w:p>
        </w:tc>
      </w:tr>
    </w:tbl>
    <w:p w14:paraId="6BF31D6E" w14:textId="77777777" w:rsidR="00B26004" w:rsidRDefault="00B26004">
      <w:pPr>
        <w:pStyle w:val="BodyA"/>
        <w:widowControl w:val="0"/>
        <w:ind w:left="108" w:hanging="108"/>
        <w:rPr>
          <w:rFonts w:ascii="Arial" w:eastAsia="Arial" w:hAnsi="Arial" w:cs="Arial"/>
        </w:rPr>
      </w:pPr>
    </w:p>
    <w:p w14:paraId="68BCE2B2" w14:textId="77777777" w:rsidR="00B26004" w:rsidRDefault="00B26004">
      <w:pPr>
        <w:pStyle w:val="BodyA"/>
        <w:widowControl w:val="0"/>
        <w:ind w:firstLine="0"/>
        <w:rPr>
          <w:rFonts w:ascii="Arial" w:eastAsia="Arial" w:hAnsi="Arial" w:cs="Arial"/>
        </w:rPr>
      </w:pPr>
    </w:p>
    <w:p w14:paraId="3151A97F" w14:textId="77777777" w:rsidR="00B26004" w:rsidRDefault="00FF5854">
      <w:pPr>
        <w:pStyle w:val="Heading"/>
        <w:numPr>
          <w:ilvl w:val="0"/>
          <w:numId w:val="6"/>
        </w:numPr>
        <w:rPr>
          <w:rFonts w:ascii="Arial" w:hAnsi="Arial"/>
          <w:sz w:val="22"/>
          <w:szCs w:val="22"/>
          <w:lang w:val="es-ES_tradnl"/>
        </w:rPr>
      </w:pPr>
      <w:r>
        <w:rPr>
          <w:rFonts w:ascii="Arial" w:hAnsi="Arial"/>
          <w:sz w:val="22"/>
          <w:szCs w:val="22"/>
          <w:lang w:val="es-ES_tradnl"/>
        </w:rPr>
        <w:t>FUNDING</w:t>
      </w:r>
    </w:p>
    <w:p w14:paraId="24E03705" w14:textId="77777777" w:rsidR="00B26004" w:rsidRDefault="00B26004">
      <w:pPr>
        <w:pStyle w:val="Heading"/>
        <w:widowControl w:val="0"/>
        <w:pBdr>
          <w:bottom w:val="nil"/>
        </w:pBdr>
      </w:pPr>
    </w:p>
    <w:p w14:paraId="48AB720A" w14:textId="77777777" w:rsidR="00B26004" w:rsidRDefault="00FF5854">
      <w:pPr>
        <w:pStyle w:val="BodyA"/>
        <w:rPr>
          <w:lang w:val="en-US"/>
        </w:rPr>
      </w:pPr>
      <w:r>
        <w:rPr>
          <w:lang w:val="en-US"/>
        </w:rPr>
        <w:t>The research is self-funded.</w:t>
      </w:r>
    </w:p>
    <w:p w14:paraId="7442BE73" w14:textId="77777777" w:rsidR="00B26004" w:rsidRDefault="00B26004">
      <w:pPr>
        <w:pStyle w:val="BodyA"/>
        <w:ind w:firstLine="0"/>
        <w:rPr>
          <w:rFonts w:ascii="Arial" w:eastAsia="Arial" w:hAnsi="Arial" w:cs="Arial"/>
        </w:rPr>
      </w:pPr>
    </w:p>
    <w:p w14:paraId="3F91334B" w14:textId="77777777" w:rsidR="00B26004" w:rsidRDefault="00FF5854">
      <w:pPr>
        <w:pStyle w:val="Heading"/>
        <w:numPr>
          <w:ilvl w:val="0"/>
          <w:numId w:val="2"/>
        </w:numPr>
        <w:rPr>
          <w:rFonts w:ascii="Arial" w:hAnsi="Arial"/>
          <w:sz w:val="22"/>
          <w:szCs w:val="22"/>
        </w:rPr>
      </w:pPr>
      <w:r>
        <w:rPr>
          <w:rFonts w:ascii="Arial" w:hAnsi="Arial"/>
          <w:sz w:val="22"/>
          <w:szCs w:val="22"/>
        </w:rPr>
        <w:t xml:space="preserve">ABOUT THE SUBJECTS </w:t>
      </w:r>
    </w:p>
    <w:p w14:paraId="4069A547" w14:textId="77777777" w:rsidR="00B26004" w:rsidRDefault="00B26004">
      <w:pPr>
        <w:pStyle w:val="BodyA"/>
      </w:pPr>
    </w:p>
    <w:p w14:paraId="2FF67740" w14:textId="77777777" w:rsidR="00B26004" w:rsidRDefault="00FF5854">
      <w:pPr>
        <w:pStyle w:val="BodyA"/>
        <w:rPr>
          <w:lang w:val="en-US"/>
        </w:rPr>
      </w:pPr>
      <w:r>
        <w:rPr>
          <w:rFonts w:ascii="Arial" w:hAnsi="Arial"/>
          <w:lang w:val="en-US"/>
        </w:rPr>
        <w:t xml:space="preserve">I aim to have </w:t>
      </w:r>
      <w:r w:rsidR="00713903">
        <w:rPr>
          <w:rFonts w:ascii="Arial" w:hAnsi="Arial"/>
          <w:lang w:val="en-US"/>
        </w:rPr>
        <w:t>60</w:t>
      </w:r>
      <w:r>
        <w:rPr>
          <w:rFonts w:ascii="Arial" w:hAnsi="Arial"/>
          <w:lang w:val="en-US"/>
        </w:rPr>
        <w:t>0 subjects participate I the study. The population of interest are adults (18+) residing in the United States.</w:t>
      </w:r>
    </w:p>
    <w:p w14:paraId="1D499FA7" w14:textId="77777777" w:rsidR="00B26004" w:rsidRDefault="00B26004">
      <w:pPr>
        <w:pStyle w:val="BodyA"/>
        <w:ind w:firstLine="0"/>
        <w:rPr>
          <w:rFonts w:ascii="Arial" w:eastAsia="Arial" w:hAnsi="Arial" w:cs="Arial"/>
        </w:rPr>
      </w:pPr>
    </w:p>
    <w:p w14:paraId="2C7E957F" w14:textId="77777777" w:rsidR="00B26004" w:rsidRDefault="00B26004">
      <w:pPr>
        <w:pStyle w:val="BodyA"/>
        <w:ind w:firstLine="0"/>
        <w:rPr>
          <w:rFonts w:ascii="Arial" w:eastAsia="Arial" w:hAnsi="Arial" w:cs="Arial"/>
        </w:rPr>
      </w:pPr>
    </w:p>
    <w:tbl>
      <w:tblPr>
        <w:tblW w:w="86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51"/>
        <w:gridCol w:w="4289"/>
      </w:tblGrid>
      <w:tr w:rsidR="00B26004" w14:paraId="17CB673A" w14:textId="77777777">
        <w:trPr>
          <w:trHeight w:val="253"/>
        </w:trPr>
        <w:tc>
          <w:tcPr>
            <w:tcW w:w="4351"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14:paraId="0F39FC16" w14:textId="77777777" w:rsidR="00B26004" w:rsidRDefault="00FF5854">
            <w:pPr>
              <w:pStyle w:val="ListParagraph"/>
              <w:ind w:left="0" w:firstLine="0"/>
            </w:pPr>
            <w:r>
              <w:rPr>
                <w:rFonts w:ascii="Arial" w:hAnsi="Arial"/>
                <w:b/>
                <w:bCs/>
                <w:color w:val="76923C"/>
                <w:u w:color="76923C"/>
              </w:rPr>
              <w:t>Subject Population(s)</w:t>
            </w:r>
          </w:p>
        </w:tc>
        <w:tc>
          <w:tcPr>
            <w:tcW w:w="4289"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14:paraId="3E888E64" w14:textId="77777777" w:rsidR="00B26004" w:rsidRDefault="00FF5854">
            <w:pPr>
              <w:pStyle w:val="ListParagraph"/>
              <w:ind w:left="0" w:firstLine="0"/>
            </w:pPr>
            <w:r>
              <w:rPr>
                <w:rFonts w:ascii="Arial" w:hAnsi="Arial"/>
                <w:b/>
                <w:bCs/>
                <w:color w:val="76923C"/>
                <w:u w:color="76923C"/>
              </w:rPr>
              <w:t xml:space="preserve">Number to be enrolled in each group </w:t>
            </w:r>
          </w:p>
        </w:tc>
      </w:tr>
      <w:tr w:rsidR="00B26004" w14:paraId="0B6C4323" w14:textId="77777777">
        <w:trPr>
          <w:trHeight w:val="493"/>
        </w:trPr>
        <w:tc>
          <w:tcPr>
            <w:tcW w:w="4351" w:type="dxa"/>
            <w:tcBorders>
              <w:top w:val="single" w:sz="4" w:space="0" w:color="4F6228"/>
              <w:left w:val="single" w:sz="4" w:space="0" w:color="4F6228"/>
              <w:bottom w:val="single" w:sz="4" w:space="0" w:color="4F6228"/>
              <w:right w:val="single" w:sz="4" w:space="0" w:color="4F6228"/>
            </w:tcBorders>
            <w:shd w:val="clear" w:color="auto" w:fill="E6EED5"/>
            <w:tcMar>
              <w:top w:w="80" w:type="dxa"/>
              <w:left w:w="80" w:type="dxa"/>
              <w:bottom w:w="80" w:type="dxa"/>
              <w:right w:w="80" w:type="dxa"/>
            </w:tcMar>
          </w:tcPr>
          <w:p w14:paraId="7143C7D3" w14:textId="77777777" w:rsidR="00B26004" w:rsidRDefault="00FF5854">
            <w:pPr>
              <w:pStyle w:val="Body"/>
            </w:pPr>
            <w:r>
              <w:rPr>
                <w:rFonts w:ascii="Arial" w:hAnsi="Arial"/>
                <w:b/>
                <w:bCs/>
                <w:color w:val="76923C"/>
                <w:sz w:val="22"/>
                <w:szCs w:val="22"/>
                <w:u w:color="76923C"/>
                <w14:textOutline w14:w="12700" w14:cap="flat" w14:cmpd="sng" w14:algn="ctr">
                  <w14:noFill/>
                  <w14:prstDash w14:val="solid"/>
                  <w14:miter w14:lim="400000"/>
                </w14:textOutline>
              </w:rPr>
              <w:t>U.S. residents older than 18 years of age</w:t>
            </w:r>
          </w:p>
        </w:tc>
        <w:tc>
          <w:tcPr>
            <w:tcW w:w="4289" w:type="dxa"/>
            <w:tcBorders>
              <w:top w:val="single" w:sz="4" w:space="0" w:color="4F6228"/>
              <w:left w:val="single" w:sz="4" w:space="0" w:color="4F6228"/>
              <w:bottom w:val="single" w:sz="4" w:space="0" w:color="4F6228"/>
              <w:right w:val="single" w:sz="4" w:space="0" w:color="4F6228"/>
            </w:tcBorders>
            <w:shd w:val="clear" w:color="auto" w:fill="E6EED5"/>
            <w:tcMar>
              <w:top w:w="80" w:type="dxa"/>
              <w:left w:w="80" w:type="dxa"/>
              <w:bottom w:w="80" w:type="dxa"/>
              <w:right w:w="80" w:type="dxa"/>
            </w:tcMar>
          </w:tcPr>
          <w:p w14:paraId="5055ECDA" w14:textId="77777777" w:rsidR="00B26004" w:rsidRDefault="00FF5854">
            <w:pPr>
              <w:pStyle w:val="Body"/>
            </w:pPr>
            <w:r>
              <w:rPr>
                <w:rFonts w:ascii="Arial" w:hAnsi="Arial"/>
                <w:color w:val="76923C"/>
                <w:sz w:val="22"/>
                <w:szCs w:val="22"/>
                <w:u w:color="76923C"/>
                <w14:textOutline w14:w="12700" w14:cap="flat" w14:cmpd="sng" w14:algn="ctr">
                  <w14:noFill/>
                  <w14:prstDash w14:val="solid"/>
                  <w14:miter w14:lim="400000"/>
                </w14:textOutline>
              </w:rPr>
              <w:t>600</w:t>
            </w:r>
          </w:p>
        </w:tc>
      </w:tr>
      <w:tr w:rsidR="00B26004" w14:paraId="04DD4E75" w14:textId="77777777">
        <w:trPr>
          <w:trHeight w:val="300"/>
        </w:trPr>
        <w:tc>
          <w:tcPr>
            <w:tcW w:w="4351"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14:paraId="53584452" w14:textId="77777777" w:rsidR="00B26004" w:rsidRDefault="00B26004"/>
        </w:tc>
        <w:tc>
          <w:tcPr>
            <w:tcW w:w="4289"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14:paraId="7C41D6E0" w14:textId="77777777" w:rsidR="00B26004" w:rsidRDefault="00B26004"/>
        </w:tc>
      </w:tr>
    </w:tbl>
    <w:p w14:paraId="39179461" w14:textId="77777777" w:rsidR="00B26004" w:rsidRDefault="00B26004">
      <w:pPr>
        <w:pStyle w:val="BodyA"/>
        <w:widowControl w:val="0"/>
        <w:ind w:left="108" w:hanging="108"/>
        <w:rPr>
          <w:rFonts w:ascii="Arial" w:eastAsia="Arial" w:hAnsi="Arial" w:cs="Arial"/>
        </w:rPr>
      </w:pPr>
    </w:p>
    <w:p w14:paraId="58A417B7" w14:textId="77777777" w:rsidR="00B26004" w:rsidRDefault="00B26004">
      <w:pPr>
        <w:pStyle w:val="BodyA"/>
        <w:widowControl w:val="0"/>
        <w:ind w:firstLine="0"/>
        <w:rPr>
          <w:rFonts w:ascii="Arial" w:eastAsia="Arial" w:hAnsi="Arial" w:cs="Arial"/>
        </w:rPr>
      </w:pPr>
    </w:p>
    <w:p w14:paraId="2A2EB673" w14:textId="77777777" w:rsidR="00B26004" w:rsidRDefault="00FF5854">
      <w:pPr>
        <w:pStyle w:val="Heading"/>
        <w:numPr>
          <w:ilvl w:val="0"/>
          <w:numId w:val="7"/>
        </w:numPr>
        <w:rPr>
          <w:rFonts w:ascii="Arial" w:hAnsi="Arial"/>
          <w:sz w:val="22"/>
          <w:szCs w:val="22"/>
          <w:lang w:val="de-DE"/>
        </w:rPr>
      </w:pPr>
      <w:r>
        <w:rPr>
          <w:rFonts w:ascii="Arial" w:hAnsi="Arial"/>
          <w:sz w:val="22"/>
          <w:szCs w:val="22"/>
          <w:lang w:val="de-DE"/>
        </w:rPr>
        <w:t>VULNERABLE POPULATIONS</w:t>
      </w:r>
    </w:p>
    <w:p w14:paraId="5D1A33FD" w14:textId="77777777" w:rsidR="00B26004" w:rsidRDefault="00B26004">
      <w:pPr>
        <w:pStyle w:val="BodyA"/>
      </w:pPr>
    </w:p>
    <w:p w14:paraId="5149656C" w14:textId="77777777" w:rsidR="00B26004" w:rsidRDefault="00FF5854">
      <w:pPr>
        <w:pStyle w:val="BodyA"/>
        <w:rPr>
          <w:lang w:val="en-US"/>
        </w:rPr>
      </w:pPr>
      <w:r>
        <w:rPr>
          <w:lang w:val="en-US"/>
        </w:rPr>
        <w:t>NA</w:t>
      </w:r>
    </w:p>
    <w:p w14:paraId="07C4CB63" w14:textId="77777777" w:rsidR="00B26004" w:rsidRDefault="00B26004">
      <w:pPr>
        <w:pStyle w:val="BodyA"/>
        <w:ind w:firstLine="0"/>
        <w:rPr>
          <w:rFonts w:ascii="Arial" w:eastAsia="Arial" w:hAnsi="Arial" w:cs="Arial"/>
        </w:rPr>
      </w:pPr>
    </w:p>
    <w:p w14:paraId="23BB3EB4" w14:textId="77777777" w:rsidR="00B26004" w:rsidRDefault="00FF5854">
      <w:pPr>
        <w:pStyle w:val="Heading"/>
        <w:numPr>
          <w:ilvl w:val="0"/>
          <w:numId w:val="2"/>
        </w:numPr>
        <w:rPr>
          <w:rFonts w:ascii="Arial" w:hAnsi="Arial"/>
          <w:sz w:val="22"/>
          <w:szCs w:val="22"/>
          <w:lang w:val="de-DE"/>
        </w:rPr>
      </w:pPr>
      <w:r>
        <w:rPr>
          <w:rFonts w:ascii="Arial" w:hAnsi="Arial"/>
          <w:sz w:val="22"/>
          <w:szCs w:val="22"/>
          <w:lang w:val="de-DE"/>
        </w:rPr>
        <w:lastRenderedPageBreak/>
        <w:t>RECRUITMENT METHODS</w:t>
      </w:r>
    </w:p>
    <w:p w14:paraId="61613989" w14:textId="77777777" w:rsidR="00B26004" w:rsidRDefault="00B26004">
      <w:pPr>
        <w:pStyle w:val="Default"/>
        <w:spacing w:before="0" w:line="240" w:lineRule="auto"/>
      </w:pPr>
    </w:p>
    <w:p w14:paraId="69E914CF" w14:textId="77777777" w:rsidR="00B26004" w:rsidRDefault="00FF5854">
      <w:pPr>
        <w:pStyle w:val="Default"/>
        <w:spacing w:before="0" w:line="240" w:lineRule="auto"/>
        <w:rPr>
          <w:rFonts w:ascii="Arial" w:eastAsia="Arial" w:hAnsi="Arial" w:cs="Arial"/>
          <w:sz w:val="22"/>
          <w:szCs w:val="22"/>
        </w:rPr>
      </w:pPr>
      <w:r>
        <w:rPr>
          <w:rFonts w:ascii="Arial" w:hAnsi="Arial"/>
          <w:sz w:val="22"/>
          <w:szCs w:val="22"/>
        </w:rPr>
        <w:t xml:space="preserve">Participants will be recruited through the online survey experiment platform Prolific. Participants are those who have signed up themselves to earn money by participating in online surveys and survey experiments. The recruitment settings I have on Prolific require that my study shows up on the list of studies that individuals can opt into only for those that are citizens of the United States – </w:t>
      </w:r>
      <w:proofErr w:type="gramStart"/>
      <w:r>
        <w:rPr>
          <w:rFonts w:ascii="Arial" w:hAnsi="Arial"/>
          <w:sz w:val="22"/>
          <w:szCs w:val="22"/>
        </w:rPr>
        <w:t>this aids</w:t>
      </w:r>
      <w:proofErr w:type="gramEnd"/>
      <w:r>
        <w:rPr>
          <w:rFonts w:ascii="Arial" w:hAnsi="Arial"/>
          <w:sz w:val="22"/>
          <w:szCs w:val="22"/>
        </w:rPr>
        <w:t xml:space="preserve"> in my goal of having a nationally representative sample.</w:t>
      </w:r>
    </w:p>
    <w:p w14:paraId="2DD03373" w14:textId="77777777" w:rsidR="00B26004" w:rsidRDefault="00B26004">
      <w:pPr>
        <w:pStyle w:val="Default"/>
        <w:spacing w:before="0" w:line="240" w:lineRule="auto"/>
        <w:rPr>
          <w:rFonts w:ascii="Arial" w:eastAsia="Arial" w:hAnsi="Arial" w:cs="Arial"/>
          <w:sz w:val="22"/>
          <w:szCs w:val="22"/>
        </w:rPr>
      </w:pPr>
    </w:p>
    <w:p w14:paraId="27528BFC" w14:textId="77777777" w:rsidR="00B26004" w:rsidRDefault="00B26004">
      <w:pPr>
        <w:pStyle w:val="BodyA"/>
        <w:ind w:firstLine="0"/>
        <w:rPr>
          <w:rFonts w:ascii="Arial" w:eastAsia="Arial" w:hAnsi="Arial" w:cs="Arial"/>
        </w:rPr>
      </w:pPr>
    </w:p>
    <w:p w14:paraId="24D107C8" w14:textId="77777777" w:rsidR="00B26004" w:rsidRDefault="00B26004">
      <w:pPr>
        <w:pStyle w:val="BodyA"/>
        <w:ind w:firstLine="0"/>
        <w:rPr>
          <w:rFonts w:ascii="Arial" w:eastAsia="Arial" w:hAnsi="Arial" w:cs="Arial"/>
        </w:rPr>
      </w:pPr>
    </w:p>
    <w:tbl>
      <w:tblPr>
        <w:tblW w:w="827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270"/>
      </w:tblGrid>
      <w:tr w:rsidR="00B26004" w14:paraId="47322DAC" w14:textId="77777777">
        <w:trPr>
          <w:trHeight w:val="273"/>
        </w:trPr>
        <w:tc>
          <w:tcPr>
            <w:tcW w:w="8270" w:type="dxa"/>
            <w:tcBorders>
              <w:top w:val="single" w:sz="8" w:space="0" w:color="4F6228"/>
              <w:left w:val="single" w:sz="8" w:space="0" w:color="4F6228"/>
              <w:bottom w:val="single" w:sz="8" w:space="0" w:color="4F6228"/>
              <w:right w:val="single" w:sz="8" w:space="0" w:color="4F6228"/>
            </w:tcBorders>
            <w:shd w:val="clear" w:color="auto" w:fill="auto"/>
            <w:tcMar>
              <w:top w:w="80" w:type="dxa"/>
              <w:left w:w="80" w:type="dxa"/>
              <w:bottom w:w="80" w:type="dxa"/>
              <w:right w:w="80" w:type="dxa"/>
            </w:tcMar>
          </w:tcPr>
          <w:p w14:paraId="02245735" w14:textId="77777777" w:rsidR="00B26004" w:rsidRDefault="00FF5854">
            <w:pPr>
              <w:pStyle w:val="BodyA"/>
              <w:ind w:firstLine="0"/>
            </w:pPr>
            <w:r>
              <w:rPr>
                <w:rFonts w:ascii="Arial" w:hAnsi="Arial"/>
                <w:b/>
                <w:bCs/>
                <w:color w:val="76923C"/>
                <w:u w:color="76923C"/>
                <w:lang w:val="en-US"/>
              </w:rPr>
              <w:t>List recruitment methods/materials and attach a copy of each in eRA</w:t>
            </w:r>
          </w:p>
        </w:tc>
      </w:tr>
      <w:tr w:rsidR="00B26004" w14:paraId="38910D0D" w14:textId="77777777">
        <w:trPr>
          <w:trHeight w:val="273"/>
        </w:trPr>
        <w:tc>
          <w:tcPr>
            <w:tcW w:w="8270" w:type="dxa"/>
            <w:tcBorders>
              <w:top w:val="single" w:sz="8" w:space="0" w:color="4F6228"/>
              <w:left w:val="single" w:sz="8" w:space="0" w:color="4F6228"/>
              <w:bottom w:val="single" w:sz="8" w:space="0" w:color="4F6228"/>
              <w:right w:val="single" w:sz="8" w:space="0" w:color="4F6228"/>
            </w:tcBorders>
            <w:shd w:val="clear" w:color="auto" w:fill="E6EED5"/>
            <w:tcMar>
              <w:top w:w="80" w:type="dxa"/>
              <w:left w:w="80" w:type="dxa"/>
              <w:bottom w:w="80" w:type="dxa"/>
              <w:right w:w="80" w:type="dxa"/>
            </w:tcMar>
          </w:tcPr>
          <w:p w14:paraId="6B0EF9C6" w14:textId="77777777" w:rsidR="00B26004" w:rsidRDefault="00FF5854">
            <w:pPr>
              <w:pStyle w:val="ListParagraph"/>
              <w:numPr>
                <w:ilvl w:val="0"/>
                <w:numId w:val="8"/>
              </w:numPr>
              <w:rPr>
                <w:rFonts w:ascii="Arial" w:hAnsi="Arial"/>
                <w:b/>
                <w:bCs/>
                <w:color w:val="76923C"/>
                <w:u w:color="76923C"/>
              </w:rPr>
            </w:pPr>
            <w:r>
              <w:rPr>
                <w:rFonts w:ascii="Arial" w:hAnsi="Arial"/>
                <w:b/>
                <w:bCs/>
                <w:color w:val="76923C"/>
                <w:u w:color="76923C"/>
              </w:rPr>
              <w:t>Prolific. Materials included in eRA</w:t>
            </w:r>
          </w:p>
        </w:tc>
      </w:tr>
      <w:tr w:rsidR="00B26004" w14:paraId="55E7AFBE" w14:textId="77777777">
        <w:trPr>
          <w:trHeight w:val="310"/>
        </w:trPr>
        <w:tc>
          <w:tcPr>
            <w:tcW w:w="8270" w:type="dxa"/>
            <w:tcBorders>
              <w:top w:val="single" w:sz="8" w:space="0" w:color="4F6228"/>
              <w:left w:val="single" w:sz="8" w:space="0" w:color="4F6228"/>
              <w:bottom w:val="single" w:sz="8" w:space="0" w:color="4F6228"/>
              <w:right w:val="single" w:sz="8" w:space="0" w:color="4F6228"/>
            </w:tcBorders>
            <w:shd w:val="clear" w:color="auto" w:fill="auto"/>
            <w:tcMar>
              <w:top w:w="80" w:type="dxa"/>
              <w:left w:w="80" w:type="dxa"/>
              <w:bottom w:w="80" w:type="dxa"/>
              <w:right w:w="80" w:type="dxa"/>
            </w:tcMar>
          </w:tcPr>
          <w:p w14:paraId="2FAE89C2" w14:textId="77777777" w:rsidR="00B26004" w:rsidRDefault="00B26004"/>
        </w:tc>
      </w:tr>
      <w:tr w:rsidR="00B26004" w14:paraId="2B4FE2C5" w14:textId="77777777">
        <w:trPr>
          <w:trHeight w:val="310"/>
        </w:trPr>
        <w:tc>
          <w:tcPr>
            <w:tcW w:w="8270" w:type="dxa"/>
            <w:tcBorders>
              <w:top w:val="single" w:sz="8" w:space="0" w:color="4F6228"/>
              <w:left w:val="single" w:sz="8" w:space="0" w:color="4F6228"/>
              <w:bottom w:val="single" w:sz="8" w:space="0" w:color="4F6228"/>
              <w:right w:val="single" w:sz="8" w:space="0" w:color="4F6228"/>
            </w:tcBorders>
            <w:shd w:val="clear" w:color="auto" w:fill="E6EED5"/>
            <w:tcMar>
              <w:top w:w="80" w:type="dxa"/>
              <w:left w:w="80" w:type="dxa"/>
              <w:bottom w:w="80" w:type="dxa"/>
              <w:right w:w="80" w:type="dxa"/>
            </w:tcMar>
          </w:tcPr>
          <w:p w14:paraId="344DE4D1" w14:textId="77777777" w:rsidR="00B26004" w:rsidRDefault="00B26004"/>
        </w:tc>
      </w:tr>
      <w:tr w:rsidR="00B26004" w14:paraId="5A41FE14" w14:textId="77777777">
        <w:trPr>
          <w:trHeight w:val="310"/>
        </w:trPr>
        <w:tc>
          <w:tcPr>
            <w:tcW w:w="8270" w:type="dxa"/>
            <w:tcBorders>
              <w:top w:val="single" w:sz="8" w:space="0" w:color="4F6228"/>
              <w:left w:val="single" w:sz="8" w:space="0" w:color="4F6228"/>
              <w:bottom w:val="single" w:sz="8" w:space="0" w:color="4F6228"/>
              <w:right w:val="single" w:sz="8" w:space="0" w:color="4F6228"/>
            </w:tcBorders>
            <w:shd w:val="clear" w:color="auto" w:fill="auto"/>
            <w:tcMar>
              <w:top w:w="80" w:type="dxa"/>
              <w:left w:w="80" w:type="dxa"/>
              <w:bottom w:w="80" w:type="dxa"/>
              <w:right w:w="80" w:type="dxa"/>
            </w:tcMar>
          </w:tcPr>
          <w:p w14:paraId="32BB65ED" w14:textId="77777777" w:rsidR="00B26004" w:rsidRDefault="00B26004"/>
        </w:tc>
      </w:tr>
    </w:tbl>
    <w:p w14:paraId="30BD1BF5" w14:textId="77777777" w:rsidR="00B26004" w:rsidRDefault="00B26004">
      <w:pPr>
        <w:pStyle w:val="BodyA"/>
        <w:widowControl w:val="0"/>
        <w:ind w:left="108" w:hanging="108"/>
        <w:rPr>
          <w:rFonts w:ascii="Arial" w:eastAsia="Arial" w:hAnsi="Arial" w:cs="Arial"/>
        </w:rPr>
      </w:pPr>
    </w:p>
    <w:p w14:paraId="61E665E9" w14:textId="77777777" w:rsidR="00B26004" w:rsidRDefault="00B26004">
      <w:pPr>
        <w:pStyle w:val="BodyA"/>
        <w:widowControl w:val="0"/>
        <w:ind w:firstLine="0"/>
        <w:rPr>
          <w:rFonts w:ascii="Arial" w:eastAsia="Arial" w:hAnsi="Arial" w:cs="Arial"/>
        </w:rPr>
      </w:pPr>
    </w:p>
    <w:p w14:paraId="5EE088AA" w14:textId="77777777" w:rsidR="00B26004" w:rsidRDefault="00FF5854">
      <w:pPr>
        <w:pStyle w:val="Heading"/>
        <w:numPr>
          <w:ilvl w:val="0"/>
          <w:numId w:val="9"/>
        </w:numPr>
        <w:rPr>
          <w:rFonts w:ascii="Arial" w:hAnsi="Arial"/>
          <w:sz w:val="22"/>
          <w:szCs w:val="22"/>
        </w:rPr>
      </w:pPr>
      <w:r>
        <w:rPr>
          <w:rFonts w:ascii="Arial" w:hAnsi="Arial"/>
          <w:sz w:val="22"/>
          <w:szCs w:val="22"/>
        </w:rPr>
        <w:t xml:space="preserve">COMPENSATION </w:t>
      </w:r>
    </w:p>
    <w:p w14:paraId="66E7C69C" w14:textId="77777777" w:rsidR="00B26004" w:rsidRDefault="00B26004">
      <w:pPr>
        <w:pStyle w:val="Heading"/>
        <w:widowControl w:val="0"/>
        <w:pBdr>
          <w:bottom w:val="nil"/>
        </w:pBdr>
      </w:pPr>
    </w:p>
    <w:p w14:paraId="64BB3B3E" w14:textId="77777777" w:rsidR="00B26004" w:rsidRDefault="00FF5854">
      <w:pPr>
        <w:pStyle w:val="BodyA"/>
        <w:rPr>
          <w:lang w:val="en-US"/>
        </w:rPr>
      </w:pPr>
      <w:r>
        <w:rPr>
          <w:rFonts w:ascii="Arial" w:hAnsi="Arial"/>
          <w:lang w:val="en-US"/>
        </w:rPr>
        <w:t>Upon completion of the study, participants will be compensated through their Prolific account according to their policies. Compensation will be calculated based on a $12.00/hour rate using the amount of time participants took to complete the study (as determined by Prolific).  I anticipate the average participant should take no more than 6 minutes, on average, to complete my study, which means ~$1.2 per participant.</w:t>
      </w:r>
    </w:p>
    <w:p w14:paraId="7DDC9AED" w14:textId="77777777" w:rsidR="00B26004" w:rsidRDefault="00B26004">
      <w:pPr>
        <w:pStyle w:val="BodyA"/>
        <w:ind w:firstLine="0"/>
        <w:rPr>
          <w:rFonts w:ascii="Arial" w:eastAsia="Arial" w:hAnsi="Arial" w:cs="Arial"/>
        </w:rPr>
      </w:pPr>
    </w:p>
    <w:p w14:paraId="13307B66" w14:textId="77777777" w:rsidR="00B26004" w:rsidRDefault="00FF5854">
      <w:pPr>
        <w:pStyle w:val="Heading"/>
        <w:numPr>
          <w:ilvl w:val="0"/>
          <w:numId w:val="2"/>
        </w:numPr>
        <w:rPr>
          <w:rFonts w:ascii="Arial" w:hAnsi="Arial"/>
          <w:sz w:val="22"/>
          <w:szCs w:val="22"/>
        </w:rPr>
      </w:pPr>
      <w:r>
        <w:rPr>
          <w:rFonts w:ascii="Arial" w:hAnsi="Arial"/>
          <w:sz w:val="22"/>
          <w:szCs w:val="22"/>
        </w:rPr>
        <w:t xml:space="preserve">INFORMED CONSENT </w:t>
      </w:r>
    </w:p>
    <w:p w14:paraId="45FAB0ED" w14:textId="77777777" w:rsidR="00B26004" w:rsidRDefault="00FF5854">
      <w:pPr>
        <w:pStyle w:val="Default"/>
        <w:spacing w:before="0" w:line="240" w:lineRule="auto"/>
      </w:pPr>
      <w:r>
        <w:rPr>
          <w:rFonts w:ascii="Arial" w:hAnsi="Arial"/>
          <w:sz w:val="22"/>
          <w:szCs w:val="22"/>
        </w:rPr>
        <w:t xml:space="preserve">Before beginning the study, participants will be presented with the Informed Consent document. Before participants can begin the study, they will need to </w:t>
      </w:r>
      <w:r>
        <w:rPr>
          <w:sz w:val="22"/>
          <w:szCs w:val="22"/>
          <w:rtl/>
          <w:lang w:val="ar-SA"/>
        </w:rPr>
        <w:t>“</w:t>
      </w:r>
      <w:r>
        <w:rPr>
          <w:rFonts w:ascii="Arial" w:hAnsi="Arial"/>
          <w:sz w:val="22"/>
          <w:szCs w:val="22"/>
        </w:rPr>
        <w:t>Agree” to participate in the study. For those that do not want to participate in the study after viewing the informed consent agreement. No data will be collected on these participants who do not want to participate.</w:t>
      </w:r>
    </w:p>
    <w:p w14:paraId="3D6248C4" w14:textId="77777777" w:rsidR="00B26004" w:rsidRDefault="00B26004">
      <w:pPr>
        <w:pStyle w:val="BodyA"/>
        <w:ind w:firstLine="0"/>
        <w:rPr>
          <w:rFonts w:ascii="Arial" w:eastAsia="Arial" w:hAnsi="Arial" w:cs="Arial"/>
        </w:rPr>
      </w:pPr>
    </w:p>
    <w:p w14:paraId="7E8E6AC8" w14:textId="77777777" w:rsidR="00B26004" w:rsidRDefault="00FF5854">
      <w:pPr>
        <w:pStyle w:val="Heading"/>
        <w:numPr>
          <w:ilvl w:val="0"/>
          <w:numId w:val="2"/>
        </w:numPr>
        <w:rPr>
          <w:rFonts w:ascii="Arial" w:hAnsi="Arial"/>
          <w:sz w:val="22"/>
          <w:szCs w:val="22"/>
          <w:lang w:val="pt-PT"/>
        </w:rPr>
      </w:pPr>
      <w:commentRangeStart w:id="0"/>
      <w:commentRangeStart w:id="1"/>
      <w:r>
        <w:rPr>
          <w:rFonts w:ascii="Arial" w:hAnsi="Arial"/>
          <w:sz w:val="22"/>
          <w:szCs w:val="22"/>
          <w:lang w:val="pt-PT"/>
        </w:rPr>
        <w:t xml:space="preserve">PROCEDURES </w:t>
      </w:r>
      <w:commentRangeEnd w:id="0"/>
      <w:r>
        <w:rPr>
          <w:rStyle w:val="CommentReference"/>
          <w:rFonts w:ascii="Times New Roman" w:hAnsi="Times New Roman" w:cs="Times New Roman"/>
          <w:b w:val="0"/>
          <w:bCs w:val="0"/>
          <w:color w:val="auto"/>
          <w14:textOutline w14:w="0" w14:cap="rnd" w14:cmpd="sng" w14:algn="ctr">
            <w14:noFill/>
            <w14:prstDash w14:val="solid"/>
            <w14:bevel/>
          </w14:textOutline>
        </w:rPr>
        <w:commentReference w:id="0"/>
      </w:r>
      <w:commentRangeEnd w:id="1"/>
      <w:r w:rsidR="00D30B1A">
        <w:rPr>
          <w:rStyle w:val="CommentReference"/>
          <w:rFonts w:ascii="Times New Roman" w:hAnsi="Times New Roman" w:cs="Times New Roman"/>
          <w:b w:val="0"/>
          <w:bCs w:val="0"/>
          <w:color w:val="auto"/>
          <w14:textOutline w14:w="0" w14:cap="rnd" w14:cmpd="sng" w14:algn="ctr">
            <w14:noFill/>
            <w14:prstDash w14:val="solid"/>
            <w14:bevel/>
          </w14:textOutline>
        </w:rPr>
        <w:commentReference w:id="1"/>
      </w:r>
    </w:p>
    <w:p w14:paraId="38A363DB" w14:textId="77777777" w:rsidR="00B26004" w:rsidRDefault="00FF5854">
      <w:pPr>
        <w:pStyle w:val="BodyA"/>
        <w:rPr>
          <w:lang w:val="en-US"/>
        </w:rPr>
      </w:pPr>
      <w:r>
        <w:rPr>
          <w:lang w:val="en-US"/>
        </w:rPr>
        <w:t xml:space="preserve">Participants will be recruited on Prolific. </w:t>
      </w:r>
      <w:r w:rsidR="00713903">
        <w:rPr>
          <w:lang w:val="en-US"/>
        </w:rPr>
        <w:t xml:space="preserve">If they choose to participate in the study, they will be routed to the study in Qualtrics. </w:t>
      </w:r>
      <w:r>
        <w:rPr>
          <w:lang w:val="en-US"/>
        </w:rPr>
        <w:t>Once they have completed the informed consent, they will be randomly assigned to either view the treatment first or to view the political and demographics questionnaires.</w:t>
      </w:r>
    </w:p>
    <w:p w14:paraId="6F3AA34B" w14:textId="77777777" w:rsidR="00B26004" w:rsidRDefault="00FF5854">
      <w:pPr>
        <w:pStyle w:val="BodyA"/>
        <w:rPr>
          <w:lang w:val="en-US"/>
        </w:rPr>
      </w:pPr>
      <w:r>
        <w:rPr>
          <w:lang w:val="en-US"/>
        </w:rPr>
        <w:lastRenderedPageBreak/>
        <w:t>For the political and demographics questionnaires, participants will be asked questions about their partisan identity, their tendency to follow politics, age, gender, sex, education, and their tendency to avoid conflict.</w:t>
      </w:r>
    </w:p>
    <w:p w14:paraId="3797732D" w14:textId="77777777" w:rsidR="00B26004" w:rsidRDefault="00B26004">
      <w:pPr>
        <w:pStyle w:val="BodyA"/>
      </w:pPr>
    </w:p>
    <w:p w14:paraId="482A53CC" w14:textId="77777777" w:rsidR="00B26004" w:rsidRDefault="00FF5854">
      <w:pPr>
        <w:pStyle w:val="BodyA"/>
        <w:rPr>
          <w:lang w:val="en-US"/>
        </w:rPr>
      </w:pPr>
      <w:r>
        <w:rPr>
          <w:lang w:val="en-US"/>
        </w:rPr>
        <w:t xml:space="preserve">Immediately after participants have viewed the treatment, they will be asked three questions to measure the effect of the treatment: </w:t>
      </w:r>
      <w:r w:rsidR="00713903">
        <w:rPr>
          <w:lang w:val="en-US"/>
        </w:rPr>
        <w:t xml:space="preserve">to rate their feelings as warm or cold toward the neighborhood; how likely they would be to live in the neighborhood; and what the political leanings of the neighborhood are. </w:t>
      </w:r>
    </w:p>
    <w:p w14:paraId="1ADD99C5" w14:textId="77777777" w:rsidR="00713903" w:rsidRDefault="00713903">
      <w:pPr>
        <w:pStyle w:val="BodyA"/>
        <w:rPr>
          <w:lang w:val="en-US"/>
        </w:rPr>
      </w:pPr>
    </w:p>
    <w:p w14:paraId="4260DA2E" w14:textId="77777777" w:rsidR="00713903" w:rsidRDefault="00713903">
      <w:pPr>
        <w:pStyle w:val="BodyA"/>
        <w:rPr>
          <w:ins w:id="2" w:author="Damon Roberts" w:date="2024-03-21T22:29:00Z"/>
          <w:lang w:val="en-US"/>
        </w:rPr>
      </w:pPr>
      <w:r>
        <w:rPr>
          <w:lang w:val="en-US"/>
        </w:rPr>
        <w:t>Participants will then be randomly assigned into one of three conditions. Consistent between the three conditions is that they are told that they are being given more information about the neighborhood. In the Republican condition, the neighborhood is 20 minutes away from the nearest metro area and that 60% voted for the Republican candidate in the most recent election. In the Democratic condition, the neighborhood is 20 minutes away from the nearest metro area and that 60% voted for the Democratic candidate in the most recent election. In the no information condition, the neighborhood is 20 minutes away. I then ask the same three questions about the neighborhood again: to rate their feelings as warm or cold toward the neighborhood; how likely they would be to live in the neighborhood; and what the political leanings of the neighborhood are.</w:t>
      </w:r>
    </w:p>
    <w:p w14:paraId="01FAA2C1" w14:textId="77777777" w:rsidR="00D30B1A" w:rsidRDefault="00D30B1A">
      <w:pPr>
        <w:pStyle w:val="BodyA"/>
        <w:rPr>
          <w:ins w:id="3" w:author="Damon Roberts" w:date="2024-03-21T22:29:00Z"/>
          <w:lang w:val="en-US"/>
        </w:rPr>
      </w:pPr>
    </w:p>
    <w:p w14:paraId="19D56356" w14:textId="1BEB5764" w:rsidR="00D30B1A" w:rsidRDefault="00D30B1A">
      <w:pPr>
        <w:pStyle w:val="BodyA"/>
        <w:rPr>
          <w:lang w:val="en-US"/>
        </w:rPr>
      </w:pPr>
      <w:ins w:id="4" w:author="Damon Roberts" w:date="2024-03-21T22:29:00Z">
        <w:r>
          <w:rPr>
            <w:lang w:val="en-US"/>
          </w:rPr>
          <w:t>After completing the demogr</w:t>
        </w:r>
      </w:ins>
      <w:ins w:id="5" w:author="Damon Roberts" w:date="2024-03-21T22:30:00Z">
        <w:r>
          <w:rPr>
            <w:lang w:val="en-US"/>
          </w:rPr>
          <w:t>aphics and political questionnaires as well as the treatment, participants will then be debriefed. After moving past the debrief, they will automatically be redirected back to their Prolific account to confirm completion of the study and payment</w:t>
        </w:r>
      </w:ins>
      <w:ins w:id="6" w:author="Damon Roberts" w:date="2024-03-21T22:31:00Z">
        <w:r>
          <w:rPr>
            <w:lang w:val="en-US"/>
          </w:rPr>
          <w:t xml:space="preserve"> for their participation.</w:t>
        </w:r>
      </w:ins>
    </w:p>
    <w:p w14:paraId="189EF8B8" w14:textId="77777777" w:rsidR="00B26004" w:rsidRDefault="00B26004">
      <w:pPr>
        <w:pStyle w:val="BodyA"/>
        <w:ind w:firstLine="0"/>
        <w:rPr>
          <w:rFonts w:ascii="Arial" w:eastAsia="Arial" w:hAnsi="Arial" w:cs="Arial"/>
        </w:rPr>
      </w:pPr>
    </w:p>
    <w:p w14:paraId="25B874CD" w14:textId="77777777" w:rsidR="00B26004" w:rsidRDefault="00B26004">
      <w:pPr>
        <w:pStyle w:val="BodyA"/>
        <w:ind w:firstLine="0"/>
        <w:rPr>
          <w:rFonts w:ascii="Arial" w:eastAsia="Arial" w:hAnsi="Arial" w:cs="Arial"/>
        </w:rPr>
      </w:pPr>
    </w:p>
    <w:tbl>
      <w:tblPr>
        <w:tblW w:w="917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95"/>
        <w:gridCol w:w="2970"/>
        <w:gridCol w:w="2430"/>
        <w:gridCol w:w="1980"/>
      </w:tblGrid>
      <w:tr w:rsidR="00B26004" w14:paraId="73E1E6D9" w14:textId="77777777">
        <w:trPr>
          <w:trHeight w:val="493"/>
        </w:trPr>
        <w:tc>
          <w:tcPr>
            <w:tcW w:w="1795"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14:paraId="30659AAA" w14:textId="77777777" w:rsidR="00B26004" w:rsidRDefault="00FF5854">
            <w:pPr>
              <w:pStyle w:val="ListParagraph"/>
              <w:ind w:left="0" w:firstLine="0"/>
            </w:pPr>
            <w:r>
              <w:rPr>
                <w:rFonts w:ascii="Arial" w:hAnsi="Arial"/>
                <w:b/>
                <w:bCs/>
                <w:color w:val="76923C"/>
                <w:u w:color="76923C"/>
              </w:rPr>
              <w:t>Visit #</w:t>
            </w:r>
          </w:p>
        </w:tc>
        <w:tc>
          <w:tcPr>
            <w:tcW w:w="2970"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14:paraId="44EB3C75" w14:textId="77777777" w:rsidR="00B26004" w:rsidRDefault="00FF5854">
            <w:pPr>
              <w:pStyle w:val="ListParagraph"/>
              <w:ind w:left="0" w:firstLine="0"/>
            </w:pPr>
            <w:r>
              <w:rPr>
                <w:rFonts w:ascii="Arial" w:hAnsi="Arial"/>
                <w:b/>
                <w:bCs/>
                <w:color w:val="76923C"/>
                <w:u w:color="76923C"/>
              </w:rPr>
              <w:t>Procedures/Tools</w:t>
            </w:r>
          </w:p>
        </w:tc>
        <w:tc>
          <w:tcPr>
            <w:tcW w:w="2430"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14:paraId="0F7B2009" w14:textId="77777777" w:rsidR="00B26004" w:rsidRDefault="00FF5854">
            <w:pPr>
              <w:pStyle w:val="ListParagraph"/>
              <w:ind w:left="0" w:firstLine="0"/>
            </w:pPr>
            <w:r>
              <w:rPr>
                <w:rFonts w:ascii="Arial" w:hAnsi="Arial"/>
                <w:b/>
                <w:bCs/>
                <w:color w:val="76923C"/>
                <w:u w:color="76923C"/>
              </w:rPr>
              <w:t>Location</w:t>
            </w:r>
          </w:p>
        </w:tc>
        <w:tc>
          <w:tcPr>
            <w:tcW w:w="1980"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14:paraId="0188B059" w14:textId="77777777" w:rsidR="00B26004" w:rsidRDefault="00FF5854">
            <w:pPr>
              <w:pStyle w:val="ListParagraph"/>
              <w:ind w:left="0" w:firstLine="0"/>
            </w:pPr>
            <w:r>
              <w:rPr>
                <w:rFonts w:ascii="Arial" w:hAnsi="Arial"/>
                <w:b/>
                <w:bCs/>
                <w:color w:val="76923C"/>
                <w:u w:color="76923C"/>
              </w:rPr>
              <w:t>How much time the visit will take</w:t>
            </w:r>
          </w:p>
        </w:tc>
      </w:tr>
      <w:tr w:rsidR="00B26004" w14:paraId="58F414E6" w14:textId="77777777">
        <w:trPr>
          <w:trHeight w:val="1203"/>
        </w:trPr>
        <w:tc>
          <w:tcPr>
            <w:tcW w:w="1795" w:type="dxa"/>
            <w:tcBorders>
              <w:top w:val="single" w:sz="4" w:space="0" w:color="4F6228"/>
              <w:left w:val="single" w:sz="4" w:space="0" w:color="4F6228"/>
              <w:bottom w:val="single" w:sz="4" w:space="0" w:color="4F6228"/>
              <w:right w:val="single" w:sz="4" w:space="0" w:color="4F6228"/>
            </w:tcBorders>
            <w:shd w:val="clear" w:color="auto" w:fill="E6EED5"/>
            <w:tcMar>
              <w:top w:w="80" w:type="dxa"/>
              <w:left w:w="80" w:type="dxa"/>
              <w:bottom w:w="80" w:type="dxa"/>
              <w:right w:w="80" w:type="dxa"/>
            </w:tcMar>
          </w:tcPr>
          <w:p w14:paraId="3C620C98" w14:textId="77777777" w:rsidR="00B26004" w:rsidRDefault="00FF5854">
            <w:pPr>
              <w:pStyle w:val="BodyA"/>
              <w:ind w:firstLine="0"/>
            </w:pPr>
            <w:r>
              <w:rPr>
                <w:rFonts w:ascii="Arial" w:hAnsi="Arial"/>
                <w:color w:val="76923C"/>
                <w:u w:color="76923C"/>
                <w:lang w:val="en-US"/>
              </w:rPr>
              <w:t>1</w:t>
            </w:r>
          </w:p>
        </w:tc>
        <w:tc>
          <w:tcPr>
            <w:tcW w:w="2970" w:type="dxa"/>
            <w:tcBorders>
              <w:top w:val="single" w:sz="4" w:space="0" w:color="4F6228"/>
              <w:left w:val="single" w:sz="4" w:space="0" w:color="4F6228"/>
              <w:bottom w:val="single" w:sz="4" w:space="0" w:color="4F6228"/>
              <w:right w:val="single" w:sz="4" w:space="0" w:color="4F6228"/>
            </w:tcBorders>
            <w:shd w:val="clear" w:color="auto" w:fill="E6EED5"/>
            <w:tcMar>
              <w:top w:w="80" w:type="dxa"/>
              <w:left w:w="80" w:type="dxa"/>
              <w:bottom w:w="80" w:type="dxa"/>
              <w:right w:w="80" w:type="dxa"/>
            </w:tcMar>
          </w:tcPr>
          <w:p w14:paraId="1889E8AE" w14:textId="77777777" w:rsidR="00B26004" w:rsidRDefault="00FF5854">
            <w:pPr>
              <w:pStyle w:val="Body"/>
              <w:numPr>
                <w:ilvl w:val="0"/>
                <w:numId w:val="10"/>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Demographics questionnaire</w:t>
            </w:r>
          </w:p>
          <w:p w14:paraId="7DB01D4B" w14:textId="77777777" w:rsidR="00B26004" w:rsidRDefault="00FF5854">
            <w:pPr>
              <w:pStyle w:val="Body"/>
              <w:numPr>
                <w:ilvl w:val="0"/>
                <w:numId w:val="10"/>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Political questionnaire</w:t>
            </w:r>
          </w:p>
          <w:p w14:paraId="6860CE63" w14:textId="77777777" w:rsidR="00B26004" w:rsidRDefault="00FF5854">
            <w:pPr>
              <w:pStyle w:val="Body"/>
              <w:numPr>
                <w:ilvl w:val="0"/>
                <w:numId w:val="10"/>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Treatment</w:t>
            </w:r>
          </w:p>
          <w:p w14:paraId="64DAADD0" w14:textId="77777777" w:rsidR="00B26004" w:rsidRDefault="00FF5854">
            <w:pPr>
              <w:pStyle w:val="Body"/>
              <w:numPr>
                <w:ilvl w:val="0"/>
                <w:numId w:val="10"/>
              </w:numPr>
              <w:rPr>
                <w:rFonts w:ascii="Arial" w:hAnsi="Arial"/>
                <w:color w:val="76923C"/>
                <w:sz w:val="22"/>
                <w:szCs w:val="22"/>
                <w:u w:color="76923C"/>
                <w14:textOutline w14:w="12700" w14:cap="flat" w14:cmpd="sng" w14:algn="ctr">
                  <w14:noFill/>
                  <w14:prstDash w14:val="solid"/>
                  <w14:miter w14:lim="400000"/>
                </w14:textOutline>
              </w:rPr>
            </w:pPr>
            <w:r>
              <w:rPr>
                <w:rFonts w:ascii="Arial" w:hAnsi="Arial"/>
                <w:color w:val="76923C"/>
                <w:sz w:val="22"/>
                <w:szCs w:val="22"/>
                <w:u w:color="76923C"/>
                <w14:textOutline w14:w="12700" w14:cap="flat" w14:cmpd="sng" w14:algn="ctr">
                  <w14:noFill/>
                  <w14:prstDash w14:val="solid"/>
                  <w14:miter w14:lim="400000"/>
                </w14:textOutline>
              </w:rPr>
              <w:t>Debrief</w:t>
            </w:r>
          </w:p>
        </w:tc>
        <w:tc>
          <w:tcPr>
            <w:tcW w:w="2430" w:type="dxa"/>
            <w:tcBorders>
              <w:top w:val="single" w:sz="4" w:space="0" w:color="4F6228"/>
              <w:left w:val="single" w:sz="4" w:space="0" w:color="4F6228"/>
              <w:bottom w:val="single" w:sz="4" w:space="0" w:color="4F6228"/>
              <w:right w:val="single" w:sz="4" w:space="0" w:color="4F6228"/>
            </w:tcBorders>
            <w:shd w:val="clear" w:color="auto" w:fill="E6EED5"/>
            <w:tcMar>
              <w:top w:w="80" w:type="dxa"/>
              <w:left w:w="156" w:type="dxa"/>
              <w:bottom w:w="80" w:type="dxa"/>
              <w:right w:w="80" w:type="dxa"/>
            </w:tcMar>
          </w:tcPr>
          <w:p w14:paraId="344AFC73" w14:textId="77777777" w:rsidR="00B26004" w:rsidRDefault="00FF5854">
            <w:pPr>
              <w:pStyle w:val="Body"/>
              <w:ind w:left="76"/>
            </w:pPr>
            <w:r>
              <w:rPr>
                <w:rFonts w:ascii="Arial" w:hAnsi="Arial"/>
                <w:color w:val="76923C"/>
                <w:sz w:val="22"/>
                <w:szCs w:val="22"/>
                <w:u w:color="76923C"/>
                <w14:textOutline w14:w="12700" w14:cap="flat" w14:cmpd="sng" w14:algn="ctr">
                  <w14:noFill/>
                  <w14:prstDash w14:val="solid"/>
                  <w14:miter w14:lim="400000"/>
                </w14:textOutline>
              </w:rPr>
              <w:t>Prolific</w:t>
            </w:r>
          </w:p>
        </w:tc>
        <w:tc>
          <w:tcPr>
            <w:tcW w:w="1980" w:type="dxa"/>
            <w:tcBorders>
              <w:top w:val="single" w:sz="4" w:space="0" w:color="4F6228"/>
              <w:left w:val="single" w:sz="4" w:space="0" w:color="4F6228"/>
              <w:bottom w:val="single" w:sz="4" w:space="0" w:color="4F6228"/>
              <w:right w:val="single" w:sz="4" w:space="0" w:color="4F6228"/>
            </w:tcBorders>
            <w:shd w:val="clear" w:color="auto" w:fill="E6EED5"/>
            <w:tcMar>
              <w:top w:w="80" w:type="dxa"/>
              <w:left w:w="156" w:type="dxa"/>
              <w:bottom w:w="80" w:type="dxa"/>
              <w:right w:w="80" w:type="dxa"/>
            </w:tcMar>
          </w:tcPr>
          <w:p w14:paraId="3BC3933B" w14:textId="77777777" w:rsidR="00B26004" w:rsidRDefault="00FF5854">
            <w:pPr>
              <w:pStyle w:val="Body"/>
              <w:ind w:left="76"/>
            </w:pPr>
            <w:r>
              <w:rPr>
                <w:rFonts w:ascii="Arial" w:hAnsi="Arial"/>
                <w:color w:val="76923C"/>
                <w:sz w:val="22"/>
                <w:szCs w:val="22"/>
                <w:u w:color="76923C"/>
                <w14:textOutline w14:w="12700" w14:cap="flat" w14:cmpd="sng" w14:algn="ctr">
                  <w14:noFill/>
                  <w14:prstDash w14:val="solid"/>
                  <w14:miter w14:lim="400000"/>
                </w14:textOutline>
              </w:rPr>
              <w:t>6 minutes</w:t>
            </w:r>
          </w:p>
        </w:tc>
      </w:tr>
      <w:tr w:rsidR="00B26004" w14:paraId="04C6F2F8" w14:textId="77777777">
        <w:trPr>
          <w:trHeight w:val="300"/>
        </w:trPr>
        <w:tc>
          <w:tcPr>
            <w:tcW w:w="1795"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14:paraId="26D2ACEC" w14:textId="77777777" w:rsidR="00B26004" w:rsidRDefault="00B26004"/>
        </w:tc>
        <w:tc>
          <w:tcPr>
            <w:tcW w:w="2970"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14:paraId="7B40ACC0" w14:textId="77777777" w:rsidR="00B26004" w:rsidRDefault="00B26004"/>
        </w:tc>
        <w:tc>
          <w:tcPr>
            <w:tcW w:w="2430"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14:paraId="7B304BD7" w14:textId="77777777" w:rsidR="00B26004" w:rsidRDefault="00B26004"/>
        </w:tc>
        <w:tc>
          <w:tcPr>
            <w:tcW w:w="1980"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14:paraId="06DA6E52" w14:textId="77777777" w:rsidR="00B26004" w:rsidRDefault="00B26004"/>
        </w:tc>
      </w:tr>
      <w:tr w:rsidR="00B26004" w14:paraId="5ED00F68" w14:textId="77777777">
        <w:trPr>
          <w:trHeight w:val="300"/>
        </w:trPr>
        <w:tc>
          <w:tcPr>
            <w:tcW w:w="1795" w:type="dxa"/>
            <w:tcBorders>
              <w:top w:val="single" w:sz="4" w:space="0" w:color="4F6228"/>
              <w:left w:val="single" w:sz="4" w:space="0" w:color="4F6228"/>
              <w:bottom w:val="single" w:sz="4" w:space="0" w:color="4F6228"/>
              <w:right w:val="single" w:sz="4" w:space="0" w:color="4F6228"/>
            </w:tcBorders>
            <w:shd w:val="clear" w:color="auto" w:fill="E6EED5"/>
            <w:tcMar>
              <w:top w:w="80" w:type="dxa"/>
              <w:left w:w="80" w:type="dxa"/>
              <w:bottom w:w="80" w:type="dxa"/>
              <w:right w:w="80" w:type="dxa"/>
            </w:tcMar>
          </w:tcPr>
          <w:p w14:paraId="5F63C9E4" w14:textId="77777777" w:rsidR="00B26004" w:rsidRDefault="00B26004"/>
        </w:tc>
        <w:tc>
          <w:tcPr>
            <w:tcW w:w="2970" w:type="dxa"/>
            <w:tcBorders>
              <w:top w:val="single" w:sz="4" w:space="0" w:color="4F6228"/>
              <w:left w:val="single" w:sz="4" w:space="0" w:color="4F6228"/>
              <w:bottom w:val="single" w:sz="4" w:space="0" w:color="4F6228"/>
              <w:right w:val="single" w:sz="4" w:space="0" w:color="4F6228"/>
            </w:tcBorders>
            <w:shd w:val="clear" w:color="auto" w:fill="E6EED5"/>
            <w:tcMar>
              <w:top w:w="80" w:type="dxa"/>
              <w:left w:w="80" w:type="dxa"/>
              <w:bottom w:w="80" w:type="dxa"/>
              <w:right w:w="80" w:type="dxa"/>
            </w:tcMar>
          </w:tcPr>
          <w:p w14:paraId="124519B4" w14:textId="77777777" w:rsidR="00B26004" w:rsidRDefault="00B26004"/>
        </w:tc>
        <w:tc>
          <w:tcPr>
            <w:tcW w:w="2430" w:type="dxa"/>
            <w:tcBorders>
              <w:top w:val="single" w:sz="4" w:space="0" w:color="4F6228"/>
              <w:left w:val="single" w:sz="4" w:space="0" w:color="4F6228"/>
              <w:bottom w:val="single" w:sz="4" w:space="0" w:color="4F6228"/>
              <w:right w:val="single" w:sz="4" w:space="0" w:color="4F6228"/>
            </w:tcBorders>
            <w:shd w:val="clear" w:color="auto" w:fill="E6EED5"/>
            <w:tcMar>
              <w:top w:w="80" w:type="dxa"/>
              <w:left w:w="80" w:type="dxa"/>
              <w:bottom w:w="80" w:type="dxa"/>
              <w:right w:w="80" w:type="dxa"/>
            </w:tcMar>
          </w:tcPr>
          <w:p w14:paraId="7FF7DB1D" w14:textId="77777777" w:rsidR="00B26004" w:rsidRDefault="00B26004"/>
        </w:tc>
        <w:tc>
          <w:tcPr>
            <w:tcW w:w="1980" w:type="dxa"/>
            <w:tcBorders>
              <w:top w:val="single" w:sz="4" w:space="0" w:color="4F6228"/>
              <w:left w:val="single" w:sz="4" w:space="0" w:color="4F6228"/>
              <w:bottom w:val="single" w:sz="4" w:space="0" w:color="4F6228"/>
              <w:right w:val="single" w:sz="4" w:space="0" w:color="4F6228"/>
            </w:tcBorders>
            <w:shd w:val="clear" w:color="auto" w:fill="E6EED5"/>
            <w:tcMar>
              <w:top w:w="80" w:type="dxa"/>
              <w:left w:w="80" w:type="dxa"/>
              <w:bottom w:w="80" w:type="dxa"/>
              <w:right w:w="80" w:type="dxa"/>
            </w:tcMar>
          </w:tcPr>
          <w:p w14:paraId="629DE7BC" w14:textId="77777777" w:rsidR="00B26004" w:rsidRDefault="00B26004"/>
        </w:tc>
      </w:tr>
      <w:tr w:rsidR="00B26004" w14:paraId="5168C65F" w14:textId="77777777">
        <w:trPr>
          <w:trHeight w:val="300"/>
        </w:trPr>
        <w:tc>
          <w:tcPr>
            <w:tcW w:w="1795"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14:paraId="6EEBE923" w14:textId="77777777" w:rsidR="00B26004" w:rsidRDefault="00B26004"/>
        </w:tc>
        <w:tc>
          <w:tcPr>
            <w:tcW w:w="2970"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14:paraId="6B5BD42E" w14:textId="77777777" w:rsidR="00B26004" w:rsidRDefault="00B26004"/>
        </w:tc>
        <w:tc>
          <w:tcPr>
            <w:tcW w:w="2430"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14:paraId="3CE7DB47" w14:textId="77777777" w:rsidR="00B26004" w:rsidRDefault="00B26004"/>
        </w:tc>
        <w:tc>
          <w:tcPr>
            <w:tcW w:w="1980" w:type="dxa"/>
            <w:tcBorders>
              <w:top w:val="single" w:sz="4" w:space="0" w:color="4F6228"/>
              <w:left w:val="single" w:sz="4" w:space="0" w:color="4F6228"/>
              <w:bottom w:val="single" w:sz="4" w:space="0" w:color="4F6228"/>
              <w:right w:val="single" w:sz="4" w:space="0" w:color="4F6228"/>
            </w:tcBorders>
            <w:shd w:val="clear" w:color="auto" w:fill="auto"/>
            <w:tcMar>
              <w:top w:w="80" w:type="dxa"/>
              <w:left w:w="80" w:type="dxa"/>
              <w:bottom w:w="80" w:type="dxa"/>
              <w:right w:w="80" w:type="dxa"/>
            </w:tcMar>
          </w:tcPr>
          <w:p w14:paraId="25D4024B" w14:textId="77777777" w:rsidR="00B26004" w:rsidRDefault="00B26004"/>
        </w:tc>
      </w:tr>
    </w:tbl>
    <w:p w14:paraId="3B8EFD29" w14:textId="77777777" w:rsidR="00B26004" w:rsidRDefault="00B26004">
      <w:pPr>
        <w:pStyle w:val="BodyA"/>
        <w:widowControl w:val="0"/>
        <w:ind w:left="108" w:hanging="108"/>
        <w:rPr>
          <w:rFonts w:ascii="Arial" w:eastAsia="Arial" w:hAnsi="Arial" w:cs="Arial"/>
        </w:rPr>
      </w:pPr>
    </w:p>
    <w:p w14:paraId="7792CEC8" w14:textId="77777777" w:rsidR="00B26004" w:rsidRDefault="00B26004">
      <w:pPr>
        <w:pStyle w:val="BodyA"/>
        <w:widowControl w:val="0"/>
        <w:ind w:firstLine="0"/>
        <w:rPr>
          <w:rFonts w:ascii="Arial" w:eastAsia="Arial" w:hAnsi="Arial" w:cs="Arial"/>
        </w:rPr>
      </w:pPr>
    </w:p>
    <w:p w14:paraId="5613B409" w14:textId="77777777" w:rsidR="00B26004" w:rsidRDefault="00FF5854">
      <w:pPr>
        <w:pStyle w:val="Heading"/>
        <w:numPr>
          <w:ilvl w:val="0"/>
          <w:numId w:val="11"/>
        </w:numPr>
        <w:rPr>
          <w:rFonts w:ascii="Arial" w:hAnsi="Arial"/>
          <w:sz w:val="22"/>
          <w:szCs w:val="22"/>
          <w:lang w:val="de-DE"/>
        </w:rPr>
      </w:pPr>
      <w:r>
        <w:rPr>
          <w:rFonts w:ascii="Arial" w:hAnsi="Arial"/>
          <w:sz w:val="22"/>
          <w:szCs w:val="22"/>
          <w:lang w:val="de-DE"/>
        </w:rPr>
        <w:t>SPECIMEN MANAGEMENT</w:t>
      </w:r>
    </w:p>
    <w:p w14:paraId="4CEE8DF8" w14:textId="77777777" w:rsidR="00B26004" w:rsidRDefault="00B26004">
      <w:pPr>
        <w:pStyle w:val="BodyA"/>
      </w:pPr>
    </w:p>
    <w:p w14:paraId="76C92E9E" w14:textId="77777777" w:rsidR="00B26004" w:rsidRDefault="00FF5854">
      <w:pPr>
        <w:pStyle w:val="BodyA"/>
        <w:rPr>
          <w:lang w:val="en-US"/>
        </w:rPr>
      </w:pPr>
      <w:r>
        <w:rPr>
          <w:lang w:val="en-US"/>
        </w:rPr>
        <w:t>NA</w:t>
      </w:r>
    </w:p>
    <w:p w14:paraId="1F0E6733" w14:textId="77777777" w:rsidR="00B26004" w:rsidRDefault="00B26004">
      <w:pPr>
        <w:pStyle w:val="BodyA"/>
        <w:ind w:firstLine="0"/>
        <w:rPr>
          <w:rFonts w:ascii="Arial" w:eastAsia="Arial" w:hAnsi="Arial" w:cs="Arial"/>
        </w:rPr>
      </w:pPr>
    </w:p>
    <w:p w14:paraId="0699D67D" w14:textId="77777777" w:rsidR="00B26004" w:rsidRDefault="00FF5854">
      <w:pPr>
        <w:pStyle w:val="Heading"/>
        <w:numPr>
          <w:ilvl w:val="0"/>
          <w:numId w:val="2"/>
        </w:numPr>
        <w:rPr>
          <w:rFonts w:ascii="Arial" w:hAnsi="Arial"/>
          <w:sz w:val="22"/>
          <w:szCs w:val="22"/>
          <w:lang w:val="de-DE"/>
        </w:rPr>
      </w:pPr>
      <w:r>
        <w:rPr>
          <w:rFonts w:ascii="Arial" w:hAnsi="Arial"/>
          <w:sz w:val="22"/>
          <w:szCs w:val="22"/>
          <w:lang w:val="de-DE"/>
        </w:rPr>
        <w:lastRenderedPageBreak/>
        <w:t>DATA MANAGEMENT</w:t>
      </w:r>
    </w:p>
    <w:p w14:paraId="56C62D69" w14:textId="77777777" w:rsidR="00B26004" w:rsidRDefault="00B26004">
      <w:pPr>
        <w:pStyle w:val="BodyA"/>
      </w:pPr>
    </w:p>
    <w:p w14:paraId="0BC8F13C" w14:textId="77777777" w:rsidR="00B26004" w:rsidRDefault="00FF5854">
      <w:pPr>
        <w:pStyle w:val="Default"/>
        <w:spacing w:before="0" w:line="240" w:lineRule="auto"/>
        <w:rPr>
          <w:rFonts w:ascii="Arial" w:eastAsia="Arial" w:hAnsi="Arial" w:cs="Arial"/>
        </w:rPr>
      </w:pPr>
      <w:r>
        <w:rPr>
          <w:rFonts w:ascii="Arial" w:hAnsi="Arial"/>
          <w:sz w:val="22"/>
          <w:szCs w:val="22"/>
        </w:rPr>
        <w:t>The data of the participants will be collected through self-reports. Participants can take the study in the setting of their choosing, on a device of their choosing.</w:t>
      </w:r>
    </w:p>
    <w:p w14:paraId="36DB4757" w14:textId="77777777" w:rsidR="00B26004" w:rsidRDefault="00B26004">
      <w:pPr>
        <w:pStyle w:val="Default"/>
        <w:spacing w:before="0" w:line="240" w:lineRule="auto"/>
        <w:rPr>
          <w:rFonts w:ascii="Arial" w:eastAsia="Arial" w:hAnsi="Arial" w:cs="Arial"/>
        </w:rPr>
      </w:pPr>
    </w:p>
    <w:p w14:paraId="154CA575" w14:textId="77777777" w:rsidR="00B26004" w:rsidRDefault="00FF5854">
      <w:pPr>
        <w:pStyle w:val="Default"/>
        <w:spacing w:before="0" w:line="240" w:lineRule="auto"/>
        <w:rPr>
          <w:rFonts w:ascii="Arial" w:eastAsia="Arial" w:hAnsi="Arial" w:cs="Arial"/>
          <w:sz w:val="22"/>
          <w:szCs w:val="22"/>
        </w:rPr>
      </w:pPr>
      <w:r>
        <w:rPr>
          <w:rFonts w:ascii="Arial" w:hAnsi="Arial"/>
          <w:sz w:val="22"/>
          <w:szCs w:val="22"/>
        </w:rPr>
        <w:t xml:space="preserve">The data will be collected on </w:t>
      </w:r>
      <w:r w:rsidR="00713903">
        <w:rPr>
          <w:rFonts w:ascii="Arial" w:hAnsi="Arial"/>
          <w:sz w:val="22"/>
          <w:szCs w:val="22"/>
        </w:rPr>
        <w:t xml:space="preserve">Qualtrics </w:t>
      </w:r>
      <w:r>
        <w:rPr>
          <w:rFonts w:ascii="Arial" w:hAnsi="Arial"/>
          <w:sz w:val="22"/>
          <w:szCs w:val="22"/>
        </w:rPr>
        <w:t xml:space="preserve">and deidentified data will be downloaded in a database format. The database with the deidentified data will be stored on a password-protected device in a locked office.  As individuals are recruited through Prolific, I have minimal interaction with participants – the platform is providing the respondents, like other providers (Mechanical Turk, YouGov, etc.). </w:t>
      </w:r>
    </w:p>
    <w:p w14:paraId="38742C9B" w14:textId="77777777" w:rsidR="00B26004" w:rsidRDefault="00B26004">
      <w:pPr>
        <w:pStyle w:val="Default"/>
        <w:spacing w:before="0" w:line="240" w:lineRule="auto"/>
        <w:rPr>
          <w:rFonts w:ascii="Arial" w:eastAsia="Arial" w:hAnsi="Arial" w:cs="Arial"/>
          <w:sz w:val="22"/>
          <w:szCs w:val="22"/>
        </w:rPr>
      </w:pPr>
    </w:p>
    <w:p w14:paraId="5BE00B80" w14:textId="77777777" w:rsidR="00B26004" w:rsidRDefault="00FF5854">
      <w:pPr>
        <w:pStyle w:val="Default"/>
        <w:spacing w:before="0" w:line="240" w:lineRule="auto"/>
      </w:pPr>
      <w:r>
        <w:rPr>
          <w:rFonts w:ascii="Arial" w:hAnsi="Arial"/>
          <w:sz w:val="22"/>
          <w:szCs w:val="22"/>
        </w:rPr>
        <w:t>The data security risk is standard.</w:t>
      </w:r>
    </w:p>
    <w:p w14:paraId="3D261B7F" w14:textId="77777777" w:rsidR="00B26004" w:rsidRDefault="00B26004">
      <w:pPr>
        <w:pStyle w:val="BodyA"/>
        <w:ind w:firstLine="0"/>
        <w:rPr>
          <w:rFonts w:ascii="Arial" w:eastAsia="Arial" w:hAnsi="Arial" w:cs="Arial"/>
        </w:rPr>
      </w:pPr>
    </w:p>
    <w:p w14:paraId="79F9A37C" w14:textId="77777777" w:rsidR="00B26004" w:rsidRDefault="00FF5854">
      <w:pPr>
        <w:pStyle w:val="Heading"/>
        <w:numPr>
          <w:ilvl w:val="0"/>
          <w:numId w:val="2"/>
        </w:numPr>
        <w:rPr>
          <w:rFonts w:ascii="Arial" w:hAnsi="Arial"/>
          <w:sz w:val="22"/>
          <w:szCs w:val="22"/>
        </w:rPr>
      </w:pPr>
      <w:r>
        <w:rPr>
          <w:rFonts w:ascii="Arial" w:hAnsi="Arial"/>
          <w:sz w:val="22"/>
          <w:szCs w:val="22"/>
        </w:rPr>
        <w:t xml:space="preserve">PROVISIONS TO PROTECT THE PRIVACY INTERESTS OF PARTICIPANTS </w:t>
      </w:r>
    </w:p>
    <w:p w14:paraId="7901CFC5" w14:textId="77777777" w:rsidR="00B26004" w:rsidRDefault="00B26004">
      <w:pPr>
        <w:pStyle w:val="Default"/>
        <w:spacing w:before="0" w:line="240" w:lineRule="auto"/>
      </w:pPr>
    </w:p>
    <w:p w14:paraId="558C9EFE" w14:textId="77777777" w:rsidR="00B26004" w:rsidRDefault="00FF5854">
      <w:pPr>
        <w:pStyle w:val="Default"/>
        <w:spacing w:before="0" w:line="240" w:lineRule="auto"/>
        <w:rPr>
          <w:rFonts w:ascii="Times New Roman" w:eastAsia="Times New Roman" w:hAnsi="Times New Roman" w:cs="Times New Roman"/>
        </w:rPr>
      </w:pPr>
      <w:r>
        <w:rPr>
          <w:rFonts w:ascii="Times New Roman" w:hAnsi="Times New Roman"/>
        </w:rPr>
        <w:t xml:space="preserve">The data collected in this study are based on voluntary self-reports by the participants. They can choose to not answer questions if they would like. That is, </w:t>
      </w:r>
      <w:proofErr w:type="gramStart"/>
      <w:r>
        <w:rPr>
          <w:rFonts w:ascii="Times New Roman" w:hAnsi="Times New Roman"/>
        </w:rPr>
        <w:t>The</w:t>
      </w:r>
      <w:proofErr w:type="gramEnd"/>
      <w:r>
        <w:rPr>
          <w:rFonts w:ascii="Times New Roman" w:hAnsi="Times New Roman"/>
        </w:rPr>
        <w:t xml:space="preserve"> data collected here will largely be common to any online study they participate in.</w:t>
      </w:r>
    </w:p>
    <w:p w14:paraId="0EBC5BCE" w14:textId="77777777" w:rsidR="00B26004" w:rsidRDefault="00B26004">
      <w:pPr>
        <w:pStyle w:val="Default"/>
        <w:spacing w:before="0" w:line="240" w:lineRule="auto"/>
        <w:rPr>
          <w:rFonts w:ascii="Times New Roman" w:eastAsia="Times New Roman" w:hAnsi="Times New Roman" w:cs="Times New Roman"/>
        </w:rPr>
      </w:pPr>
    </w:p>
    <w:p w14:paraId="6B1AA608" w14:textId="77777777" w:rsidR="00B26004" w:rsidRDefault="00FF5854">
      <w:pPr>
        <w:pStyle w:val="Default"/>
        <w:spacing w:before="0" w:line="240" w:lineRule="auto"/>
      </w:pPr>
      <w:r>
        <w:rPr>
          <w:rFonts w:ascii="Times New Roman" w:hAnsi="Times New Roman"/>
        </w:rPr>
        <w:t xml:space="preserve">Participants can complete this study anywhere and at </w:t>
      </w:r>
      <w:proofErr w:type="spellStart"/>
      <w:r>
        <w:rPr>
          <w:rFonts w:ascii="Times New Roman" w:hAnsi="Times New Roman"/>
        </w:rPr>
        <w:t>anytime</w:t>
      </w:r>
      <w:proofErr w:type="spellEnd"/>
      <w:r>
        <w:rPr>
          <w:rFonts w:ascii="Times New Roman" w:hAnsi="Times New Roman"/>
        </w:rPr>
        <w:t xml:space="preserve"> they choose — so long as they have access to the internet. Participants are not in any position where a researcher can put any undue pressure on participants to share anything about themselves they are uncomfortable with.</w:t>
      </w:r>
    </w:p>
    <w:p w14:paraId="78606395" w14:textId="77777777" w:rsidR="00B26004" w:rsidRDefault="00B26004">
      <w:pPr>
        <w:pStyle w:val="BodyA"/>
        <w:ind w:firstLine="0"/>
        <w:rPr>
          <w:rFonts w:ascii="Arial" w:eastAsia="Arial" w:hAnsi="Arial" w:cs="Arial"/>
        </w:rPr>
      </w:pPr>
    </w:p>
    <w:p w14:paraId="24D953E0" w14:textId="77777777" w:rsidR="00B26004" w:rsidRDefault="00FF5854">
      <w:pPr>
        <w:pStyle w:val="Heading"/>
        <w:numPr>
          <w:ilvl w:val="0"/>
          <w:numId w:val="2"/>
        </w:numPr>
        <w:rPr>
          <w:rFonts w:ascii="Arial" w:hAnsi="Arial"/>
          <w:sz w:val="22"/>
          <w:szCs w:val="22"/>
        </w:rPr>
      </w:pPr>
      <w:r>
        <w:rPr>
          <w:rFonts w:ascii="Arial" w:hAnsi="Arial"/>
          <w:sz w:val="22"/>
          <w:szCs w:val="22"/>
        </w:rPr>
        <w:t>WITHDRAWAL OF PARTICIPANTS</w:t>
      </w:r>
    </w:p>
    <w:p w14:paraId="40737EE2" w14:textId="77777777" w:rsidR="00B26004" w:rsidRDefault="00B26004">
      <w:pPr>
        <w:pStyle w:val="BodyA"/>
      </w:pPr>
    </w:p>
    <w:p w14:paraId="29D77B05" w14:textId="77777777" w:rsidR="00B26004" w:rsidRDefault="00FF5854">
      <w:pPr>
        <w:pStyle w:val="Default"/>
        <w:spacing w:before="0" w:line="240" w:lineRule="auto"/>
      </w:pPr>
      <w:r>
        <w:rPr>
          <w:rFonts w:ascii="Arial" w:hAnsi="Arial"/>
          <w:sz w:val="22"/>
          <w:szCs w:val="22"/>
        </w:rPr>
        <w:t>Once participants have provided informed consent, the researchers will not withdraw participants. Any premature completion the study on behalf of the participants will be their choice or if they face technical problems (e.g., disconnection from the internet).</w:t>
      </w:r>
    </w:p>
    <w:p w14:paraId="4A973D44" w14:textId="77777777" w:rsidR="00B26004" w:rsidRDefault="00B26004">
      <w:pPr>
        <w:pStyle w:val="BodyA"/>
        <w:ind w:firstLine="0"/>
        <w:rPr>
          <w:rFonts w:ascii="Arial" w:eastAsia="Arial" w:hAnsi="Arial" w:cs="Arial"/>
        </w:rPr>
      </w:pPr>
    </w:p>
    <w:p w14:paraId="27163A5D" w14:textId="77777777" w:rsidR="00B26004" w:rsidRDefault="00FF5854">
      <w:pPr>
        <w:pStyle w:val="Heading"/>
        <w:numPr>
          <w:ilvl w:val="0"/>
          <w:numId w:val="2"/>
        </w:numPr>
        <w:rPr>
          <w:rFonts w:ascii="Arial" w:hAnsi="Arial"/>
          <w:sz w:val="22"/>
          <w:szCs w:val="22"/>
        </w:rPr>
      </w:pPr>
      <w:r>
        <w:rPr>
          <w:rFonts w:ascii="Arial" w:hAnsi="Arial"/>
          <w:sz w:val="22"/>
          <w:szCs w:val="22"/>
        </w:rPr>
        <w:t>RISKS TO PARTICIPANTS</w:t>
      </w:r>
    </w:p>
    <w:p w14:paraId="1AC9C167" w14:textId="77777777" w:rsidR="00B26004" w:rsidRDefault="00B26004">
      <w:pPr>
        <w:pStyle w:val="BodyA"/>
      </w:pPr>
    </w:p>
    <w:p w14:paraId="490D4810" w14:textId="77777777" w:rsidR="00B26004" w:rsidRDefault="00FF5854">
      <w:pPr>
        <w:pStyle w:val="Default"/>
        <w:spacing w:before="0" w:line="240" w:lineRule="auto"/>
      </w:pPr>
      <w:r>
        <w:rPr>
          <w:rFonts w:ascii="Arial" w:hAnsi="Arial"/>
          <w:sz w:val="22"/>
          <w:szCs w:val="22"/>
        </w:rPr>
        <w:t>I anticipate minimal risks to participants. As the subject material is about politics, participants may experience slight psychological discomfort, but no part of the study intends to induce discomfort/more discomfort than people may normally experience when coming across political materials in the everyday world.</w:t>
      </w:r>
    </w:p>
    <w:p w14:paraId="1D9257C5" w14:textId="77777777" w:rsidR="00B26004" w:rsidRDefault="00B26004">
      <w:pPr>
        <w:pStyle w:val="BodyA"/>
        <w:ind w:firstLine="0"/>
        <w:rPr>
          <w:rFonts w:ascii="Arial" w:eastAsia="Arial" w:hAnsi="Arial" w:cs="Arial"/>
        </w:rPr>
      </w:pPr>
    </w:p>
    <w:p w14:paraId="123DDEC3" w14:textId="77777777" w:rsidR="00B26004" w:rsidRDefault="00FF5854">
      <w:pPr>
        <w:pStyle w:val="Heading"/>
        <w:numPr>
          <w:ilvl w:val="0"/>
          <w:numId w:val="2"/>
        </w:numPr>
        <w:rPr>
          <w:rFonts w:ascii="Arial" w:hAnsi="Arial"/>
          <w:sz w:val="22"/>
          <w:szCs w:val="22"/>
        </w:rPr>
      </w:pPr>
      <w:r>
        <w:rPr>
          <w:rFonts w:ascii="Arial" w:hAnsi="Arial"/>
          <w:sz w:val="22"/>
          <w:szCs w:val="22"/>
        </w:rPr>
        <w:t>MANAGEMENT OF RISKS</w:t>
      </w:r>
    </w:p>
    <w:p w14:paraId="6A97892C" w14:textId="77777777" w:rsidR="00B26004" w:rsidRDefault="00B26004">
      <w:pPr>
        <w:pStyle w:val="BodyA"/>
      </w:pPr>
    </w:p>
    <w:p w14:paraId="52764EE0" w14:textId="77777777" w:rsidR="00B26004" w:rsidRDefault="00FF5854">
      <w:pPr>
        <w:pStyle w:val="Default"/>
        <w:spacing w:before="0" w:line="240" w:lineRule="auto"/>
        <w:ind w:firstLine="360"/>
        <w:rPr>
          <w:rFonts w:ascii="Calibri" w:eastAsia="Calibri" w:hAnsi="Calibri" w:cs="Calibri"/>
          <w:sz w:val="22"/>
          <w:szCs w:val="22"/>
        </w:rPr>
      </w:pPr>
      <w:r>
        <w:rPr>
          <w:rFonts w:ascii="Calibri" w:hAnsi="Calibri"/>
          <w:sz w:val="22"/>
          <w:szCs w:val="22"/>
        </w:rPr>
        <w:lastRenderedPageBreak/>
        <w:t>NA (minimal risk)</w:t>
      </w:r>
    </w:p>
    <w:p w14:paraId="1FBCC4D0" w14:textId="77777777" w:rsidR="00B26004" w:rsidRDefault="00B26004">
      <w:pPr>
        <w:pStyle w:val="Default"/>
        <w:spacing w:before="0" w:line="240" w:lineRule="auto"/>
        <w:rPr>
          <w:rFonts w:ascii="Calibri" w:eastAsia="Calibri" w:hAnsi="Calibri" w:cs="Calibri"/>
          <w:sz w:val="22"/>
          <w:szCs w:val="22"/>
        </w:rPr>
      </w:pPr>
    </w:p>
    <w:p w14:paraId="27D72672" w14:textId="77777777" w:rsidR="00B26004" w:rsidRDefault="00FF5854">
      <w:pPr>
        <w:pStyle w:val="Default"/>
        <w:spacing w:before="0" w:line="240" w:lineRule="auto"/>
      </w:pPr>
      <w:r>
        <w:rPr>
          <w:rFonts w:ascii="Calibri" w:hAnsi="Calibri"/>
          <w:sz w:val="22"/>
          <w:szCs w:val="22"/>
        </w:rPr>
        <w:t>Informed consent is obtained and a debrief at the end of the study provides additional information on the purpose of the study.</w:t>
      </w:r>
    </w:p>
    <w:p w14:paraId="03EAB6D0" w14:textId="77777777" w:rsidR="00B26004" w:rsidRDefault="00B26004">
      <w:pPr>
        <w:pStyle w:val="BodyA"/>
        <w:ind w:firstLine="0"/>
        <w:rPr>
          <w:rFonts w:ascii="Arial" w:eastAsia="Arial" w:hAnsi="Arial" w:cs="Arial"/>
        </w:rPr>
      </w:pPr>
    </w:p>
    <w:p w14:paraId="5E740368" w14:textId="77777777" w:rsidR="00B26004" w:rsidRDefault="00FF5854">
      <w:pPr>
        <w:pStyle w:val="Heading"/>
        <w:numPr>
          <w:ilvl w:val="0"/>
          <w:numId w:val="2"/>
        </w:numPr>
        <w:rPr>
          <w:rFonts w:ascii="Arial" w:hAnsi="Arial"/>
          <w:sz w:val="22"/>
          <w:szCs w:val="22"/>
          <w:lang w:val="de-DE"/>
        </w:rPr>
      </w:pPr>
      <w:r>
        <w:rPr>
          <w:rFonts w:ascii="Arial" w:hAnsi="Arial"/>
          <w:sz w:val="22"/>
          <w:szCs w:val="22"/>
          <w:lang w:val="de-DE"/>
        </w:rPr>
        <w:t xml:space="preserve">POTENTIAL BENEFITS </w:t>
      </w:r>
    </w:p>
    <w:p w14:paraId="23B38F50" w14:textId="77777777" w:rsidR="00B26004" w:rsidRDefault="00B26004">
      <w:pPr>
        <w:pStyle w:val="BodyA"/>
      </w:pPr>
    </w:p>
    <w:p w14:paraId="3A8DC46F" w14:textId="77777777" w:rsidR="00B26004" w:rsidRDefault="00FF5854">
      <w:pPr>
        <w:pStyle w:val="Default"/>
        <w:spacing w:before="0" w:line="240" w:lineRule="auto"/>
        <w:rPr>
          <w:rFonts w:ascii="Arial" w:eastAsia="Arial" w:hAnsi="Arial" w:cs="Arial"/>
          <w:sz w:val="22"/>
          <w:szCs w:val="22"/>
        </w:rPr>
      </w:pPr>
      <w:r>
        <w:rPr>
          <w:rFonts w:ascii="Arial" w:hAnsi="Arial"/>
          <w:sz w:val="22"/>
          <w:szCs w:val="22"/>
        </w:rPr>
        <w:t>There is no direct benefit to the subjects.</w:t>
      </w:r>
    </w:p>
    <w:p w14:paraId="6BB59E07" w14:textId="77777777" w:rsidR="00B26004" w:rsidRDefault="00B26004">
      <w:pPr>
        <w:pStyle w:val="Default"/>
        <w:spacing w:before="0" w:line="240" w:lineRule="auto"/>
        <w:rPr>
          <w:rFonts w:ascii="Arial" w:eastAsia="Arial" w:hAnsi="Arial" w:cs="Arial"/>
          <w:sz w:val="22"/>
          <w:szCs w:val="22"/>
        </w:rPr>
      </w:pPr>
    </w:p>
    <w:p w14:paraId="317C6C3A" w14:textId="77777777" w:rsidR="00B26004" w:rsidRDefault="00FF5854">
      <w:pPr>
        <w:pStyle w:val="Default"/>
        <w:spacing w:before="0" w:line="240" w:lineRule="auto"/>
        <w:rPr>
          <w:rFonts w:ascii="Arial" w:eastAsia="Arial" w:hAnsi="Arial" w:cs="Arial"/>
        </w:rPr>
      </w:pPr>
      <w:r>
        <w:rPr>
          <w:rFonts w:ascii="Arial" w:hAnsi="Arial"/>
          <w:sz w:val="22"/>
          <w:szCs w:val="22"/>
        </w:rPr>
        <w:t>The study hopes to contribute to our collective understanding of how colors may convey politically-relevant information to individuals. I hope that this will explain the effects of political polarization coming from such information, how individuals can use such simple sources of information to make decisions about non-political decisions.</w:t>
      </w:r>
    </w:p>
    <w:p w14:paraId="0D50C650" w14:textId="77777777" w:rsidR="00B26004" w:rsidRDefault="00FF5854">
      <w:pPr>
        <w:pStyle w:val="Heading"/>
        <w:numPr>
          <w:ilvl w:val="0"/>
          <w:numId w:val="2"/>
        </w:numPr>
        <w:rPr>
          <w:rFonts w:ascii="Arial" w:hAnsi="Arial"/>
          <w:sz w:val="22"/>
          <w:szCs w:val="22"/>
        </w:rPr>
      </w:pPr>
      <w:r>
        <w:rPr>
          <w:rFonts w:ascii="Arial" w:hAnsi="Arial"/>
          <w:sz w:val="22"/>
          <w:szCs w:val="22"/>
        </w:rPr>
        <w:t>PROVISIONS TO MONITOR THE DATA FOR THE SAFETY OF PARTICIPANTS</w:t>
      </w:r>
    </w:p>
    <w:p w14:paraId="6ED4AB59" w14:textId="77777777" w:rsidR="00B26004" w:rsidRDefault="00B26004">
      <w:pPr>
        <w:pStyle w:val="BodyA"/>
      </w:pPr>
    </w:p>
    <w:p w14:paraId="6FBE6FB0" w14:textId="77777777" w:rsidR="00B26004" w:rsidRDefault="00FF5854">
      <w:pPr>
        <w:pStyle w:val="BodyA"/>
        <w:rPr>
          <w:lang w:val="en-US"/>
        </w:rPr>
      </w:pPr>
      <w:r>
        <w:rPr>
          <w:lang w:val="en-US"/>
        </w:rPr>
        <w:t>Not applicable (minimal risk).</w:t>
      </w:r>
    </w:p>
    <w:p w14:paraId="77CFA49A" w14:textId="77777777" w:rsidR="00B26004" w:rsidRDefault="00B26004">
      <w:pPr>
        <w:pStyle w:val="BodyA"/>
        <w:ind w:firstLine="0"/>
        <w:rPr>
          <w:rFonts w:ascii="Arial" w:eastAsia="Arial" w:hAnsi="Arial" w:cs="Arial"/>
        </w:rPr>
      </w:pPr>
    </w:p>
    <w:p w14:paraId="73EA96E9" w14:textId="77777777" w:rsidR="00B26004" w:rsidRDefault="00FF5854">
      <w:pPr>
        <w:pStyle w:val="Heading"/>
        <w:numPr>
          <w:ilvl w:val="0"/>
          <w:numId w:val="2"/>
        </w:numPr>
        <w:rPr>
          <w:rFonts w:ascii="Arial" w:hAnsi="Arial"/>
          <w:sz w:val="22"/>
          <w:szCs w:val="22"/>
        </w:rPr>
      </w:pPr>
      <w:r>
        <w:rPr>
          <w:rFonts w:ascii="Arial" w:hAnsi="Arial"/>
          <w:sz w:val="22"/>
          <w:szCs w:val="22"/>
        </w:rPr>
        <w:t>MEDICAL CARE AND COMPENSATION FOR INJURY</w:t>
      </w:r>
    </w:p>
    <w:p w14:paraId="09AC694D" w14:textId="77777777" w:rsidR="00B26004" w:rsidRDefault="00B26004">
      <w:pPr>
        <w:pStyle w:val="BodyA"/>
      </w:pPr>
    </w:p>
    <w:p w14:paraId="36505DCE" w14:textId="77777777" w:rsidR="00B26004" w:rsidRDefault="00FF5854">
      <w:pPr>
        <w:pStyle w:val="BodyA"/>
        <w:rPr>
          <w:lang w:val="en-US"/>
        </w:rPr>
      </w:pPr>
      <w:r>
        <w:rPr>
          <w:lang w:val="en-US"/>
        </w:rPr>
        <w:t>Not applicable</w:t>
      </w:r>
    </w:p>
    <w:p w14:paraId="442B6F78" w14:textId="77777777" w:rsidR="00B26004" w:rsidRDefault="00B26004">
      <w:pPr>
        <w:pStyle w:val="BodyA"/>
        <w:ind w:firstLine="0"/>
        <w:rPr>
          <w:rFonts w:ascii="Arial" w:eastAsia="Arial" w:hAnsi="Arial" w:cs="Arial"/>
        </w:rPr>
      </w:pPr>
    </w:p>
    <w:p w14:paraId="51601AF2" w14:textId="77777777" w:rsidR="00B26004" w:rsidRDefault="00FF5854">
      <w:pPr>
        <w:pStyle w:val="Heading"/>
        <w:numPr>
          <w:ilvl w:val="0"/>
          <w:numId w:val="2"/>
        </w:numPr>
        <w:rPr>
          <w:rFonts w:ascii="Arial" w:hAnsi="Arial"/>
          <w:sz w:val="22"/>
          <w:szCs w:val="22"/>
          <w:lang w:val="pt-PT"/>
        </w:rPr>
      </w:pPr>
      <w:r>
        <w:rPr>
          <w:rFonts w:ascii="Arial" w:hAnsi="Arial"/>
          <w:sz w:val="22"/>
          <w:szCs w:val="22"/>
          <w:lang w:val="pt-PT"/>
        </w:rPr>
        <w:t>COST TO PARTICIPANTS</w:t>
      </w:r>
    </w:p>
    <w:p w14:paraId="6EF69346" w14:textId="77777777" w:rsidR="00B26004" w:rsidRDefault="00B26004">
      <w:pPr>
        <w:pStyle w:val="BodyA"/>
      </w:pPr>
    </w:p>
    <w:p w14:paraId="047CCAB6" w14:textId="77777777" w:rsidR="00B26004" w:rsidRDefault="00FF5854">
      <w:pPr>
        <w:pStyle w:val="BodyA"/>
        <w:rPr>
          <w:lang w:val="en-US"/>
        </w:rPr>
      </w:pPr>
      <w:r>
        <w:rPr>
          <w:rFonts w:ascii="Arial" w:hAnsi="Arial"/>
          <w:lang w:val="en-US"/>
        </w:rPr>
        <w:t xml:space="preserve">Participation should take only about 6 minutes. Participants should have internet access and can </w:t>
      </w:r>
      <w:proofErr w:type="spellStart"/>
      <w:r>
        <w:rPr>
          <w:rFonts w:ascii="Arial" w:hAnsi="Arial"/>
          <w:lang w:val="en-US"/>
        </w:rPr>
        <w:t>preform</w:t>
      </w:r>
      <w:proofErr w:type="spellEnd"/>
      <w:r>
        <w:rPr>
          <w:rFonts w:ascii="Arial" w:hAnsi="Arial"/>
          <w:lang w:val="en-US"/>
        </w:rPr>
        <w:t xml:space="preserve"> the study on a laptop or desktop. There are no required additional costs to the participant.</w:t>
      </w:r>
    </w:p>
    <w:p w14:paraId="42795958" w14:textId="77777777" w:rsidR="00B26004" w:rsidRDefault="00B26004">
      <w:pPr>
        <w:pStyle w:val="BodyA"/>
        <w:ind w:firstLine="0"/>
        <w:rPr>
          <w:rFonts w:ascii="Arial" w:eastAsia="Arial" w:hAnsi="Arial" w:cs="Arial"/>
        </w:rPr>
      </w:pPr>
    </w:p>
    <w:p w14:paraId="44656BC5" w14:textId="77777777" w:rsidR="00B26004" w:rsidRDefault="00FF5854">
      <w:pPr>
        <w:pStyle w:val="Heading"/>
        <w:numPr>
          <w:ilvl w:val="0"/>
          <w:numId w:val="2"/>
        </w:numPr>
        <w:rPr>
          <w:rFonts w:ascii="Arial" w:hAnsi="Arial"/>
          <w:sz w:val="22"/>
          <w:szCs w:val="22"/>
        </w:rPr>
      </w:pPr>
      <w:r>
        <w:rPr>
          <w:rFonts w:ascii="Arial" w:hAnsi="Arial"/>
          <w:sz w:val="22"/>
          <w:szCs w:val="22"/>
        </w:rPr>
        <w:t>DRUG ADMINISTRATION</w:t>
      </w:r>
    </w:p>
    <w:p w14:paraId="01E44680" w14:textId="77777777" w:rsidR="00B26004" w:rsidRDefault="00B26004">
      <w:pPr>
        <w:pStyle w:val="BodyA"/>
      </w:pPr>
    </w:p>
    <w:p w14:paraId="2D715F7D" w14:textId="77777777" w:rsidR="00B26004" w:rsidRDefault="00FF5854">
      <w:pPr>
        <w:pStyle w:val="BodyA"/>
        <w:rPr>
          <w:lang w:val="en-US"/>
        </w:rPr>
      </w:pPr>
      <w:r>
        <w:rPr>
          <w:lang w:val="en-US"/>
        </w:rPr>
        <w:t>Not applicable</w:t>
      </w:r>
    </w:p>
    <w:p w14:paraId="716900B9" w14:textId="77777777" w:rsidR="00B26004" w:rsidRDefault="00B26004">
      <w:pPr>
        <w:pStyle w:val="BodyA"/>
        <w:ind w:firstLine="0"/>
        <w:rPr>
          <w:rFonts w:ascii="Arial" w:eastAsia="Arial" w:hAnsi="Arial" w:cs="Arial"/>
        </w:rPr>
      </w:pPr>
    </w:p>
    <w:p w14:paraId="644DA088" w14:textId="77777777" w:rsidR="00B26004" w:rsidRDefault="00FF5854">
      <w:pPr>
        <w:pStyle w:val="Heading"/>
        <w:numPr>
          <w:ilvl w:val="0"/>
          <w:numId w:val="2"/>
        </w:numPr>
        <w:rPr>
          <w:rFonts w:ascii="Arial" w:hAnsi="Arial"/>
          <w:sz w:val="22"/>
          <w:szCs w:val="22"/>
        </w:rPr>
      </w:pPr>
      <w:r>
        <w:rPr>
          <w:rFonts w:ascii="Arial" w:hAnsi="Arial"/>
          <w:sz w:val="22"/>
          <w:szCs w:val="22"/>
        </w:rPr>
        <w:t>INVESTIGATIONAL DEVICES</w:t>
      </w:r>
    </w:p>
    <w:p w14:paraId="11146DD5" w14:textId="77777777" w:rsidR="00B26004" w:rsidRDefault="00B26004">
      <w:pPr>
        <w:pStyle w:val="BodyA"/>
      </w:pPr>
    </w:p>
    <w:p w14:paraId="57C6317C" w14:textId="77777777" w:rsidR="00B26004" w:rsidRDefault="00FF5854">
      <w:pPr>
        <w:pStyle w:val="BodyA"/>
        <w:rPr>
          <w:lang w:val="en-US"/>
        </w:rPr>
      </w:pPr>
      <w:r>
        <w:rPr>
          <w:lang w:val="en-US"/>
        </w:rPr>
        <w:lastRenderedPageBreak/>
        <w:t>Not applicable</w:t>
      </w:r>
    </w:p>
    <w:p w14:paraId="69654939" w14:textId="77777777" w:rsidR="00B26004" w:rsidRDefault="00B26004">
      <w:pPr>
        <w:pStyle w:val="BodyA"/>
        <w:ind w:firstLine="0"/>
        <w:rPr>
          <w:rFonts w:ascii="Arial" w:eastAsia="Arial" w:hAnsi="Arial" w:cs="Arial"/>
        </w:rPr>
      </w:pPr>
    </w:p>
    <w:p w14:paraId="6DB6EE1D" w14:textId="77777777" w:rsidR="00B26004" w:rsidRDefault="00FF5854">
      <w:pPr>
        <w:pStyle w:val="Heading"/>
        <w:numPr>
          <w:ilvl w:val="0"/>
          <w:numId w:val="2"/>
        </w:numPr>
        <w:rPr>
          <w:rFonts w:ascii="Arial" w:hAnsi="Arial"/>
          <w:sz w:val="22"/>
          <w:szCs w:val="22"/>
        </w:rPr>
      </w:pPr>
      <w:r>
        <w:rPr>
          <w:rFonts w:ascii="Arial" w:hAnsi="Arial"/>
          <w:sz w:val="22"/>
          <w:szCs w:val="22"/>
        </w:rPr>
        <w:t>WORKING WITH OTHER INSTITUTIONS</w:t>
      </w:r>
    </w:p>
    <w:p w14:paraId="1DD9C9A5" w14:textId="77777777" w:rsidR="00B26004" w:rsidRDefault="00B26004">
      <w:pPr>
        <w:pStyle w:val="BodyA"/>
      </w:pPr>
    </w:p>
    <w:p w14:paraId="47198333" w14:textId="77777777" w:rsidR="00B26004" w:rsidRDefault="00FF5854">
      <w:pPr>
        <w:pStyle w:val="BodyA"/>
        <w:rPr>
          <w:lang w:val="en-US"/>
        </w:rPr>
      </w:pPr>
      <w:r>
        <w:rPr>
          <w:lang w:val="en-US"/>
        </w:rPr>
        <w:t>Not applicable</w:t>
      </w:r>
    </w:p>
    <w:p w14:paraId="38CB2793" w14:textId="77777777" w:rsidR="00B26004" w:rsidRDefault="00B26004">
      <w:pPr>
        <w:pStyle w:val="BodyA"/>
        <w:ind w:firstLine="0"/>
        <w:rPr>
          <w:rFonts w:ascii="Arial" w:eastAsia="Arial" w:hAnsi="Arial" w:cs="Arial"/>
          <w:b/>
          <w:bCs/>
        </w:rPr>
      </w:pPr>
    </w:p>
    <w:p w14:paraId="64BA0964" w14:textId="77777777" w:rsidR="00B26004" w:rsidRDefault="00FF5854">
      <w:pPr>
        <w:pStyle w:val="Heading"/>
        <w:numPr>
          <w:ilvl w:val="0"/>
          <w:numId w:val="2"/>
        </w:numPr>
        <w:rPr>
          <w:rFonts w:ascii="Arial" w:hAnsi="Arial"/>
          <w:sz w:val="22"/>
          <w:szCs w:val="22"/>
        </w:rPr>
      </w:pPr>
      <w:r>
        <w:rPr>
          <w:rFonts w:ascii="Arial" w:hAnsi="Arial"/>
          <w:sz w:val="22"/>
          <w:szCs w:val="22"/>
        </w:rPr>
        <w:t>SHARING OF RESULTS WITH PARTICIPANTS</w:t>
      </w:r>
    </w:p>
    <w:p w14:paraId="50073D1C" w14:textId="77777777" w:rsidR="00B26004" w:rsidRDefault="00B26004">
      <w:pPr>
        <w:pStyle w:val="BodyA"/>
      </w:pPr>
    </w:p>
    <w:p w14:paraId="40C037B5" w14:textId="77777777" w:rsidR="00B26004" w:rsidRDefault="00FF5854">
      <w:pPr>
        <w:pStyle w:val="Body"/>
        <w:rPr>
          <w:rFonts w:ascii="Calibri" w:eastAsia="Calibri" w:hAnsi="Calibri" w:cs="Calibri"/>
          <w:sz w:val="22"/>
          <w:szCs w:val="22"/>
          <w14:textOutline w14:w="12700" w14:cap="flat" w14:cmpd="sng" w14:algn="ctr">
            <w14:noFill/>
            <w14:prstDash w14:val="solid"/>
            <w14:miter w14:lim="400000"/>
          </w14:textOutline>
        </w:rPr>
      </w:pPr>
      <w:r>
        <w:rPr>
          <w:rFonts w:ascii="Arial" w:hAnsi="Arial"/>
          <w:sz w:val="22"/>
          <w:szCs w:val="22"/>
          <w14:textOutline w14:w="12700" w14:cap="flat" w14:cmpd="sng" w14:algn="ctr">
            <w14:noFill/>
            <w14:prstDash w14:val="solid"/>
            <w14:miter w14:lim="400000"/>
          </w14:textOutline>
        </w:rPr>
        <w:t>During the debriefing participants are welcomed to email the researchers about the study and are told that I am happy to share results and papers that use the data from this study.</w:t>
      </w:r>
    </w:p>
    <w:p w14:paraId="2926011C" w14:textId="77777777" w:rsidR="00B26004" w:rsidRDefault="00B26004">
      <w:pPr>
        <w:pStyle w:val="BodyA"/>
        <w:ind w:firstLine="0"/>
        <w:rPr>
          <w:rFonts w:ascii="Arial" w:eastAsia="Arial" w:hAnsi="Arial" w:cs="Arial"/>
        </w:rPr>
      </w:pPr>
    </w:p>
    <w:p w14:paraId="3205474B" w14:textId="77777777" w:rsidR="00B26004" w:rsidRDefault="00FF5854">
      <w:pPr>
        <w:pStyle w:val="Heading"/>
        <w:numPr>
          <w:ilvl w:val="0"/>
          <w:numId w:val="2"/>
        </w:numPr>
        <w:rPr>
          <w:rFonts w:ascii="Arial" w:hAnsi="Arial"/>
          <w:sz w:val="22"/>
          <w:szCs w:val="22"/>
          <w:lang w:val="de-DE"/>
        </w:rPr>
      </w:pPr>
      <w:r>
        <w:rPr>
          <w:rFonts w:ascii="Arial" w:hAnsi="Arial"/>
          <w:sz w:val="22"/>
          <w:szCs w:val="22"/>
          <w:lang w:val="de-DE"/>
        </w:rPr>
        <w:t>REFERENCES</w:t>
      </w:r>
    </w:p>
    <w:sectPr w:rsidR="00B26004">
      <w:headerReference w:type="default" r:id="rId12"/>
      <w:footerReference w:type="default" r:id="rId13"/>
      <w:pgSz w:w="12240" w:h="15840"/>
      <w:pgMar w:top="1440" w:right="1440" w:bottom="1440" w:left="1440" w:header="720" w:footer="54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therine Matteson" w:date="2024-03-21T13:46:00Z" w:initials="CM">
    <w:p w14:paraId="10D7044C" w14:textId="77777777" w:rsidR="00FF5854" w:rsidRDefault="00FF5854" w:rsidP="00FF5854">
      <w:pPr>
        <w:pStyle w:val="CommentText"/>
      </w:pPr>
      <w:r>
        <w:rPr>
          <w:rStyle w:val="CommentReference"/>
        </w:rPr>
        <w:annotationRef/>
      </w:r>
      <w:r>
        <w:t>When will participants be debriefed?</w:t>
      </w:r>
    </w:p>
  </w:comment>
  <w:comment w:id="1" w:author="Damon Roberts" w:date="2024-03-21T22:29:00Z" w:initials="DCR">
    <w:p w14:paraId="68041C4F" w14:textId="77777777" w:rsidR="00D30B1A" w:rsidRDefault="00D30B1A" w:rsidP="00D30B1A">
      <w:r>
        <w:rPr>
          <w:rStyle w:val="CommentReference"/>
        </w:rPr>
        <w:annotationRef/>
      </w:r>
      <w:r>
        <w:rPr>
          <w:sz w:val="20"/>
          <w:szCs w:val="20"/>
        </w:rPr>
        <w:t>Thank you for the catch. I have added those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D7044C" w15:done="0"/>
  <w15:commentEx w15:paraId="68041C4F" w15:paraIdParent="10D704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425D58E" w16cex:dateUtc="2024-03-21T19:46:00Z"/>
  <w16cex:commentExtensible w16cex:durableId="27CD5C79" w16cex:dateUtc="2024-03-22T0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D7044C" w16cid:durableId="4425D58E"/>
  <w16cid:commentId w16cid:paraId="68041C4F" w16cid:durableId="27CD5C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2CF12" w14:textId="77777777" w:rsidR="00553095" w:rsidRDefault="00553095">
      <w:r>
        <w:separator/>
      </w:r>
    </w:p>
  </w:endnote>
  <w:endnote w:type="continuationSeparator" w:id="0">
    <w:p w14:paraId="3733A82F" w14:textId="77777777" w:rsidR="00553095" w:rsidRDefault="00553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6BE2" w14:textId="77777777" w:rsidR="00B26004" w:rsidRDefault="00FF5854">
    <w:pPr>
      <w:pStyle w:val="BodyA"/>
      <w:ind w:firstLine="0"/>
      <w:rPr>
        <w:rFonts w:ascii="Times New Roman" w:eastAsia="Times New Roman" w:hAnsi="Times New Roman" w:cs="Times New Roman"/>
        <w:b/>
        <w:bCs/>
        <w:sz w:val="20"/>
        <w:szCs w:val="20"/>
      </w:rPr>
    </w:pPr>
    <w:r>
      <w:rPr>
        <w:rFonts w:ascii="Times New Roman" w:hAnsi="Times New Roman"/>
        <w:sz w:val="16"/>
        <w:szCs w:val="16"/>
      </w:rPr>
      <w:t xml:space="preserve">IRB </w:t>
    </w:r>
    <w:proofErr w:type="spellStart"/>
    <w:r>
      <w:rPr>
        <w:rFonts w:ascii="Times New Roman" w:hAnsi="Times New Roman"/>
        <w:sz w:val="16"/>
        <w:szCs w:val="16"/>
      </w:rPr>
      <w:t>Document</w:t>
    </w:r>
    <w:proofErr w:type="spellEnd"/>
    <w:r>
      <w:rPr>
        <w:rFonts w:ascii="Times New Roman" w:hAnsi="Times New Roman"/>
        <w:sz w:val="16"/>
        <w:szCs w:val="16"/>
      </w:rPr>
      <w:t xml:space="preserve"> Revision Date: August 22, 2022</w:t>
    </w:r>
    <w:r>
      <w:rPr>
        <w:rFonts w:ascii="Times New Roman" w:hAnsi="Times New Roman"/>
        <w:sz w:val="16"/>
        <w:szCs w:val="16"/>
      </w:rPr>
      <w:tab/>
    </w:r>
    <w:r>
      <w:rPr>
        <w:rFonts w:ascii="Times New Roman" w:eastAsia="Times New Roman" w:hAnsi="Times New Roman" w:cs="Times New Roman"/>
        <w:sz w:val="20"/>
        <w:szCs w:val="20"/>
        <w:lang w:val="da-DK"/>
      </w:rPr>
      <w:tab/>
    </w:r>
    <w:r>
      <w:rPr>
        <w:rFonts w:ascii="Times New Roman" w:eastAsia="Times New Roman" w:hAnsi="Times New Roman" w:cs="Times New Roman"/>
        <w:sz w:val="20"/>
        <w:szCs w:val="20"/>
        <w:lang w:val="da-DK"/>
      </w:rPr>
      <w:tab/>
    </w:r>
    <w:r>
      <w:rPr>
        <w:rFonts w:ascii="Times New Roman" w:eastAsia="Times New Roman" w:hAnsi="Times New Roman" w:cs="Times New Roman"/>
        <w:sz w:val="20"/>
        <w:szCs w:val="20"/>
        <w:lang w:val="da-DK"/>
      </w:rPr>
      <w:tab/>
    </w:r>
    <w:r>
      <w:rPr>
        <w:rFonts w:ascii="Times New Roman" w:eastAsia="Times New Roman" w:hAnsi="Times New Roman" w:cs="Times New Roman"/>
        <w:sz w:val="20"/>
        <w:szCs w:val="20"/>
        <w:lang w:val="da-DK"/>
      </w:rPr>
      <w:tab/>
    </w:r>
    <w:r>
      <w:rPr>
        <w:rFonts w:ascii="Times New Roman" w:eastAsia="Times New Roman" w:hAnsi="Times New Roman" w:cs="Times New Roman"/>
        <w:sz w:val="20"/>
        <w:szCs w:val="20"/>
        <w:lang w:val="da-DK"/>
      </w:rPr>
      <w:tab/>
    </w:r>
    <w:r>
      <w:rPr>
        <w:rFonts w:ascii="Times New Roman" w:eastAsia="Times New Roman" w:hAnsi="Times New Roman" w:cs="Times New Roman"/>
        <w:sz w:val="20"/>
        <w:szCs w:val="20"/>
        <w:lang w:val="da-DK"/>
      </w:rPr>
      <w:tab/>
      <w:t xml:space="preserve">Page </w:t>
    </w:r>
    <w:r>
      <w:rPr>
        <w:rFonts w:ascii="Times New Roman" w:eastAsia="Times New Roman" w:hAnsi="Times New Roman" w:cs="Times New Roman"/>
        <w:b/>
        <w:bCs/>
        <w:sz w:val="20"/>
        <w:szCs w:val="20"/>
      </w:rPr>
      <w:fldChar w:fldCharType="begin"/>
    </w:r>
    <w:r>
      <w:rPr>
        <w:rFonts w:ascii="Times New Roman" w:eastAsia="Times New Roman" w:hAnsi="Times New Roman" w:cs="Times New Roman"/>
        <w:b/>
        <w:bCs/>
        <w:sz w:val="20"/>
        <w:szCs w:val="20"/>
      </w:rPr>
      <w:instrText xml:space="preserve"> PAGE </w:instrText>
    </w:r>
    <w:r>
      <w:rPr>
        <w:rFonts w:ascii="Times New Roman" w:eastAsia="Times New Roman" w:hAnsi="Times New Roman" w:cs="Times New Roman"/>
        <w:b/>
        <w:bCs/>
        <w:sz w:val="20"/>
        <w:szCs w:val="20"/>
      </w:rPr>
      <w:fldChar w:fldCharType="separate"/>
    </w:r>
    <w:r w:rsidR="00713903">
      <w:rPr>
        <w:rFonts w:ascii="Times New Roman" w:eastAsia="Times New Roman" w:hAnsi="Times New Roman" w:cs="Times New Roman"/>
        <w:b/>
        <w:bCs/>
        <w:noProof/>
        <w:sz w:val="20"/>
        <w:szCs w:val="20"/>
      </w:rPr>
      <w:t>1</w:t>
    </w:r>
    <w:r>
      <w:rPr>
        <w:rFonts w:ascii="Times New Roman" w:eastAsia="Times New Roman" w:hAnsi="Times New Roman" w:cs="Times New Roman"/>
        <w:b/>
        <w:bCs/>
        <w:sz w:val="20"/>
        <w:szCs w:val="20"/>
      </w:rPr>
      <w:fldChar w:fldCharType="end"/>
    </w:r>
    <w:r>
      <w:rPr>
        <w:rFonts w:ascii="Times New Roman" w:hAnsi="Times New Roman"/>
        <w:sz w:val="20"/>
        <w:szCs w:val="20"/>
        <w:lang w:val="en-US"/>
      </w:rPr>
      <w:t xml:space="preserve"> of </w:t>
    </w:r>
    <w:r>
      <w:rPr>
        <w:rFonts w:ascii="Times New Roman" w:eastAsia="Times New Roman" w:hAnsi="Times New Roman" w:cs="Times New Roman"/>
        <w:b/>
        <w:bCs/>
        <w:sz w:val="20"/>
        <w:szCs w:val="20"/>
      </w:rPr>
      <w:fldChar w:fldCharType="begin"/>
    </w:r>
    <w:r>
      <w:rPr>
        <w:rFonts w:ascii="Times New Roman" w:eastAsia="Times New Roman" w:hAnsi="Times New Roman" w:cs="Times New Roman"/>
        <w:b/>
        <w:bCs/>
        <w:sz w:val="20"/>
        <w:szCs w:val="20"/>
      </w:rPr>
      <w:instrText xml:space="preserve"> NUMPAGES </w:instrText>
    </w:r>
    <w:r>
      <w:rPr>
        <w:rFonts w:ascii="Times New Roman" w:eastAsia="Times New Roman" w:hAnsi="Times New Roman" w:cs="Times New Roman"/>
        <w:b/>
        <w:bCs/>
        <w:sz w:val="20"/>
        <w:szCs w:val="20"/>
      </w:rPr>
      <w:fldChar w:fldCharType="separate"/>
    </w:r>
    <w:r w:rsidR="00713903">
      <w:rPr>
        <w:rFonts w:ascii="Times New Roman" w:eastAsia="Times New Roman" w:hAnsi="Times New Roman" w:cs="Times New Roman"/>
        <w:b/>
        <w:bCs/>
        <w:noProof/>
        <w:sz w:val="20"/>
        <w:szCs w:val="20"/>
      </w:rPr>
      <w:t>2</w:t>
    </w:r>
    <w:r>
      <w:rPr>
        <w:rFonts w:ascii="Times New Roman" w:eastAsia="Times New Roman" w:hAnsi="Times New Roman" w:cs="Times New Roman"/>
        <w:b/>
        <w:bCs/>
        <w:sz w:val="20"/>
        <w:szCs w:val="20"/>
      </w:rPr>
      <w:fldChar w:fldCharType="end"/>
    </w:r>
  </w:p>
  <w:p w14:paraId="0BD083FD" w14:textId="77777777" w:rsidR="00B26004" w:rsidRDefault="00FF5854">
    <w:pPr>
      <w:pStyle w:val="Footer"/>
      <w:tabs>
        <w:tab w:val="clear" w:pos="9360"/>
        <w:tab w:val="right" w:pos="9340"/>
      </w:tabs>
      <w:ind w:firstLine="0"/>
      <w:jc w:val="both"/>
    </w:pPr>
    <w:r>
      <w:rPr>
        <w:rFonts w:ascii="Times New Roman" w:hAnsi="Times New Roman"/>
        <w:sz w:val="16"/>
        <w:szCs w:val="16"/>
      </w:rPr>
      <w:t>HRP-503: TEMPLATE – Protocol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46AAA" w14:textId="77777777" w:rsidR="00553095" w:rsidRDefault="00553095">
      <w:r>
        <w:separator/>
      </w:r>
    </w:p>
  </w:footnote>
  <w:footnote w:type="continuationSeparator" w:id="0">
    <w:p w14:paraId="4652DDD0" w14:textId="77777777" w:rsidR="00553095" w:rsidRDefault="00553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F18AF" w14:textId="77777777" w:rsidR="00B26004" w:rsidRDefault="00B2600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3213"/>
    <w:multiLevelType w:val="hybridMultilevel"/>
    <w:tmpl w:val="84F06D72"/>
    <w:lvl w:ilvl="0" w:tplc="3E4E99BE">
      <w:start w:val="1"/>
      <w:numFmt w:val="bullet"/>
      <w:lvlText w:val="-"/>
      <w:lvlJc w:val="left"/>
      <w:pPr>
        <w:ind w:left="1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C083014">
      <w:start w:val="1"/>
      <w:numFmt w:val="bullet"/>
      <w:lvlText w:val="-"/>
      <w:lvlJc w:val="left"/>
      <w:pPr>
        <w:ind w:left="7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06E9300">
      <w:start w:val="1"/>
      <w:numFmt w:val="bullet"/>
      <w:lvlText w:val="-"/>
      <w:lvlJc w:val="left"/>
      <w:pPr>
        <w:ind w:left="13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B86E744">
      <w:start w:val="1"/>
      <w:numFmt w:val="bullet"/>
      <w:lvlText w:val="-"/>
      <w:lvlJc w:val="left"/>
      <w:pPr>
        <w:ind w:left="19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0087984">
      <w:start w:val="1"/>
      <w:numFmt w:val="bullet"/>
      <w:lvlText w:val="-"/>
      <w:lvlJc w:val="left"/>
      <w:pPr>
        <w:ind w:left="25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8029CF4">
      <w:start w:val="1"/>
      <w:numFmt w:val="bullet"/>
      <w:lvlText w:val="-"/>
      <w:lvlJc w:val="left"/>
      <w:pPr>
        <w:ind w:left="31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BA04C7E">
      <w:start w:val="1"/>
      <w:numFmt w:val="bullet"/>
      <w:lvlText w:val="-"/>
      <w:lvlJc w:val="left"/>
      <w:pPr>
        <w:ind w:left="37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3146C14">
      <w:start w:val="1"/>
      <w:numFmt w:val="bullet"/>
      <w:lvlText w:val="-"/>
      <w:lvlJc w:val="left"/>
      <w:pPr>
        <w:ind w:left="43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B74C9AC">
      <w:start w:val="1"/>
      <w:numFmt w:val="bullet"/>
      <w:lvlText w:val="-"/>
      <w:lvlJc w:val="left"/>
      <w:pPr>
        <w:ind w:left="49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0674CA"/>
    <w:multiLevelType w:val="hybridMultilevel"/>
    <w:tmpl w:val="686C8064"/>
    <w:lvl w:ilvl="0" w:tplc="10143B10">
      <w:start w:val="1"/>
      <w:numFmt w:val="bullet"/>
      <w:lvlText w:val="-"/>
      <w:lvlJc w:val="left"/>
      <w:pPr>
        <w:ind w:left="1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464C2EEC">
      <w:start w:val="1"/>
      <w:numFmt w:val="bullet"/>
      <w:lvlText w:val="-"/>
      <w:lvlJc w:val="left"/>
      <w:pPr>
        <w:ind w:left="7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9B90533E">
      <w:start w:val="1"/>
      <w:numFmt w:val="bullet"/>
      <w:lvlText w:val="-"/>
      <w:lvlJc w:val="left"/>
      <w:pPr>
        <w:ind w:left="13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82A0B2E">
      <w:start w:val="1"/>
      <w:numFmt w:val="bullet"/>
      <w:lvlText w:val="-"/>
      <w:lvlJc w:val="left"/>
      <w:pPr>
        <w:ind w:left="19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E36D758">
      <w:start w:val="1"/>
      <w:numFmt w:val="bullet"/>
      <w:lvlText w:val="-"/>
      <w:lvlJc w:val="left"/>
      <w:pPr>
        <w:ind w:left="25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04A41BE">
      <w:start w:val="1"/>
      <w:numFmt w:val="bullet"/>
      <w:lvlText w:val="-"/>
      <w:lvlJc w:val="left"/>
      <w:pPr>
        <w:ind w:left="31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AC525EA4">
      <w:start w:val="1"/>
      <w:numFmt w:val="bullet"/>
      <w:lvlText w:val="-"/>
      <w:lvlJc w:val="left"/>
      <w:pPr>
        <w:ind w:left="37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FD2DB68">
      <w:start w:val="1"/>
      <w:numFmt w:val="bullet"/>
      <w:lvlText w:val="-"/>
      <w:lvlJc w:val="left"/>
      <w:pPr>
        <w:ind w:left="43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6242ACE">
      <w:start w:val="1"/>
      <w:numFmt w:val="bullet"/>
      <w:lvlText w:val="-"/>
      <w:lvlJc w:val="left"/>
      <w:pPr>
        <w:ind w:left="49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9385474"/>
    <w:multiLevelType w:val="hybridMultilevel"/>
    <w:tmpl w:val="3E548DBE"/>
    <w:lvl w:ilvl="0" w:tplc="3C2E2B0C">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246DB7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BFCB27E">
      <w:start w:val="1"/>
      <w:numFmt w:val="lowerRoman"/>
      <w:lvlText w:val="%3."/>
      <w:lvlJc w:val="left"/>
      <w:pPr>
        <w:ind w:left="216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3" w:tplc="200020F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0E6E5B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44A271D0">
      <w:start w:val="1"/>
      <w:numFmt w:val="lowerRoman"/>
      <w:lvlText w:val="%6."/>
      <w:lvlJc w:val="left"/>
      <w:pPr>
        <w:ind w:left="432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6" w:tplc="B5DC2C4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BA276C">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7720748">
      <w:start w:val="1"/>
      <w:numFmt w:val="lowerRoman"/>
      <w:lvlText w:val="%9."/>
      <w:lvlJc w:val="left"/>
      <w:pPr>
        <w:ind w:left="6480" w:hanging="30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1923AA8"/>
    <w:multiLevelType w:val="hybridMultilevel"/>
    <w:tmpl w:val="EAE62E86"/>
    <w:lvl w:ilvl="0" w:tplc="3EFA481A">
      <w:start w:val="1"/>
      <w:numFmt w:val="bullet"/>
      <w:lvlText w:val="-"/>
      <w:lvlJc w:val="left"/>
      <w:pPr>
        <w:ind w:left="1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68F4EC90">
      <w:start w:val="1"/>
      <w:numFmt w:val="bullet"/>
      <w:lvlText w:val="-"/>
      <w:lvlJc w:val="left"/>
      <w:pPr>
        <w:ind w:left="7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E17278B0">
      <w:start w:val="1"/>
      <w:numFmt w:val="bullet"/>
      <w:lvlText w:val="-"/>
      <w:lvlJc w:val="left"/>
      <w:pPr>
        <w:ind w:left="13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12CF166">
      <w:start w:val="1"/>
      <w:numFmt w:val="bullet"/>
      <w:lvlText w:val="-"/>
      <w:lvlJc w:val="left"/>
      <w:pPr>
        <w:ind w:left="19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FA21EBC">
      <w:start w:val="1"/>
      <w:numFmt w:val="bullet"/>
      <w:lvlText w:val="-"/>
      <w:lvlJc w:val="left"/>
      <w:pPr>
        <w:ind w:left="25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948ADEF2">
      <w:start w:val="1"/>
      <w:numFmt w:val="bullet"/>
      <w:lvlText w:val="-"/>
      <w:lvlJc w:val="left"/>
      <w:pPr>
        <w:ind w:left="31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C960080">
      <w:start w:val="1"/>
      <w:numFmt w:val="bullet"/>
      <w:lvlText w:val="-"/>
      <w:lvlJc w:val="left"/>
      <w:pPr>
        <w:ind w:left="37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A9023272">
      <w:start w:val="1"/>
      <w:numFmt w:val="bullet"/>
      <w:lvlText w:val="-"/>
      <w:lvlJc w:val="left"/>
      <w:pPr>
        <w:ind w:left="43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1CAE30A">
      <w:start w:val="1"/>
      <w:numFmt w:val="bullet"/>
      <w:lvlText w:val="-"/>
      <w:lvlJc w:val="left"/>
      <w:pPr>
        <w:ind w:left="49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B5374A9"/>
    <w:multiLevelType w:val="hybridMultilevel"/>
    <w:tmpl w:val="8F3ECCC0"/>
    <w:numStyleLink w:val="ImportedStyle1"/>
  </w:abstractNum>
  <w:abstractNum w:abstractNumId="5" w15:restartNumberingAfterBreak="0">
    <w:nsid w:val="53A40F40"/>
    <w:multiLevelType w:val="hybridMultilevel"/>
    <w:tmpl w:val="8F3ECCC0"/>
    <w:styleLink w:val="ImportedStyle1"/>
    <w:lvl w:ilvl="0" w:tplc="5BFA02F0">
      <w:start w:val="1"/>
      <w:numFmt w:val="upperRoman"/>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3106087C">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D64F3B2">
      <w:start w:val="1"/>
      <w:numFmt w:val="lowerRoman"/>
      <w:lvlText w:val="%3."/>
      <w:lvlJc w:val="left"/>
      <w:pPr>
        <w:ind w:left="180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3" w:tplc="B456E50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BAB691F4">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76CB256">
      <w:start w:val="1"/>
      <w:numFmt w:val="lowerRoman"/>
      <w:lvlText w:val="%6."/>
      <w:lvlJc w:val="left"/>
      <w:pPr>
        <w:ind w:left="396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6" w:tplc="20FCB622">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B165F5A">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85047998">
      <w:start w:val="1"/>
      <w:numFmt w:val="lowerRoman"/>
      <w:lvlText w:val="%9."/>
      <w:lvlJc w:val="left"/>
      <w:pPr>
        <w:ind w:left="6120" w:hanging="30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C95593C"/>
    <w:multiLevelType w:val="hybridMultilevel"/>
    <w:tmpl w:val="12188B0A"/>
    <w:lvl w:ilvl="0" w:tplc="64E4EB22">
      <w:start w:val="1"/>
      <w:numFmt w:val="bullet"/>
      <w:lvlText w:val="-"/>
      <w:lvlJc w:val="left"/>
      <w:pPr>
        <w:ind w:left="1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5A84C1C">
      <w:start w:val="1"/>
      <w:numFmt w:val="bullet"/>
      <w:lvlText w:val="-"/>
      <w:lvlJc w:val="left"/>
      <w:pPr>
        <w:ind w:left="7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2460D6D8">
      <w:start w:val="1"/>
      <w:numFmt w:val="bullet"/>
      <w:lvlText w:val="-"/>
      <w:lvlJc w:val="left"/>
      <w:pPr>
        <w:ind w:left="13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05C3536">
      <w:start w:val="1"/>
      <w:numFmt w:val="bullet"/>
      <w:lvlText w:val="-"/>
      <w:lvlJc w:val="left"/>
      <w:pPr>
        <w:ind w:left="19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91A085E">
      <w:start w:val="1"/>
      <w:numFmt w:val="bullet"/>
      <w:lvlText w:val="-"/>
      <w:lvlJc w:val="left"/>
      <w:pPr>
        <w:ind w:left="25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4DC0187E">
      <w:start w:val="1"/>
      <w:numFmt w:val="bullet"/>
      <w:lvlText w:val="-"/>
      <w:lvlJc w:val="left"/>
      <w:pPr>
        <w:ind w:left="31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C5402CE">
      <w:start w:val="1"/>
      <w:numFmt w:val="bullet"/>
      <w:lvlText w:val="-"/>
      <w:lvlJc w:val="left"/>
      <w:pPr>
        <w:ind w:left="37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2065E46">
      <w:start w:val="1"/>
      <w:numFmt w:val="bullet"/>
      <w:lvlText w:val="-"/>
      <w:lvlJc w:val="left"/>
      <w:pPr>
        <w:ind w:left="43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E58B280">
      <w:start w:val="1"/>
      <w:numFmt w:val="bullet"/>
      <w:lvlText w:val="-"/>
      <w:lvlJc w:val="left"/>
      <w:pPr>
        <w:ind w:left="49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464539223">
    <w:abstractNumId w:val="5"/>
  </w:num>
  <w:num w:numId="2" w16cid:durableId="121192629">
    <w:abstractNumId w:val="4"/>
  </w:num>
  <w:num w:numId="3" w16cid:durableId="753820571">
    <w:abstractNumId w:val="3"/>
  </w:num>
  <w:num w:numId="4" w16cid:durableId="1207840687">
    <w:abstractNumId w:val="0"/>
  </w:num>
  <w:num w:numId="5" w16cid:durableId="1187136341">
    <w:abstractNumId w:val="1"/>
  </w:num>
  <w:num w:numId="6" w16cid:durableId="1233199200">
    <w:abstractNumId w:val="4"/>
    <w:lvlOverride w:ilvl="0">
      <w:startOverride w:val="5"/>
    </w:lvlOverride>
  </w:num>
  <w:num w:numId="7" w16cid:durableId="1636134818">
    <w:abstractNumId w:val="4"/>
    <w:lvlOverride w:ilvl="0">
      <w:startOverride w:val="7"/>
    </w:lvlOverride>
  </w:num>
  <w:num w:numId="8" w16cid:durableId="446893247">
    <w:abstractNumId w:val="2"/>
  </w:num>
  <w:num w:numId="9" w16cid:durableId="1258901220">
    <w:abstractNumId w:val="4"/>
    <w:lvlOverride w:ilvl="0">
      <w:startOverride w:val="9"/>
    </w:lvlOverride>
  </w:num>
  <w:num w:numId="10" w16cid:durableId="538009961">
    <w:abstractNumId w:val="6"/>
  </w:num>
  <w:num w:numId="11" w16cid:durableId="161707413">
    <w:abstractNumId w:val="4"/>
    <w:lvlOverride w:ilvl="0">
      <w:startOverride w:val="1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therine Matteson">
    <w15:presenceInfo w15:providerId="AD" w15:userId="S::cama2917@colorado.edu::39059885-3fce-40b6-9d60-00cfe82fee20"/>
  </w15:person>
  <w15:person w15:author="Damon Roberts">
    <w15:presenceInfo w15:providerId="AD" w15:userId="S::daro6130@colorado.edu::b99cf65d-d773-4a48-98c4-e956cd2488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004"/>
    <w:rsid w:val="0018731D"/>
    <w:rsid w:val="00553095"/>
    <w:rsid w:val="00713903"/>
    <w:rsid w:val="00B26004"/>
    <w:rsid w:val="00D30B1A"/>
    <w:rsid w:val="00FF5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5A82C"/>
  <w15:docId w15:val="{08731AD3-F0E2-CC43-86A1-B8569227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ind w:firstLine="360"/>
    </w:pPr>
    <w:rPr>
      <w:rFonts w:ascii="Calibri" w:hAnsi="Calibri" w:cs="Arial Unicode MS"/>
      <w:color w:val="000000"/>
      <w:sz w:val="22"/>
      <w:szCs w:val="22"/>
      <w:u w:color="000000"/>
      <w:lang w:val="de-DE"/>
      <w14:textOutline w14:w="12700" w14:cap="flat" w14:cmpd="sng" w14:algn="ctr">
        <w14:noFill/>
        <w14:prstDash w14:val="solid"/>
        <w14:miter w14:lim="400000"/>
      </w14:textOutline>
    </w:rPr>
  </w:style>
  <w:style w:type="paragraph" w:styleId="Footer">
    <w:name w:val="footer"/>
    <w:pPr>
      <w:tabs>
        <w:tab w:val="center" w:pos="4680"/>
        <w:tab w:val="right" w:pos="9360"/>
      </w:tabs>
      <w:ind w:firstLine="360"/>
    </w:pPr>
    <w:rPr>
      <w:rFonts w:ascii="Calibri" w:hAnsi="Calibri" w:cs="Arial Unicode MS"/>
      <w:color w:val="000000"/>
      <w:sz w:val="22"/>
      <w:szCs w:val="22"/>
      <w:u w:color="000000"/>
    </w:rPr>
  </w:style>
  <w:style w:type="paragraph" w:customStyle="1" w:styleId="Heading">
    <w:name w:val="Heading"/>
    <w:next w:val="BodyA"/>
    <w:pPr>
      <w:pBdr>
        <w:bottom w:val="single" w:sz="8" w:space="0" w:color="006600"/>
      </w:pBdr>
      <w:spacing w:before="600" w:after="80"/>
      <w:outlineLvl w:val="0"/>
    </w:pPr>
    <w:rPr>
      <w:rFonts w:ascii="Cambria" w:hAnsi="Cambria" w:cs="Arial Unicode MS"/>
      <w:b/>
      <w:bCs/>
      <w:color w:val="006600"/>
      <w:u w:color="0066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styleId="ListParagraph">
    <w:name w:val="List Paragraph"/>
    <w:pPr>
      <w:ind w:left="720" w:firstLine="360"/>
    </w:pPr>
    <w:rPr>
      <w:rFonts w:ascii="Calibri" w:hAnsi="Calibri" w:cs="Arial Unicode MS"/>
      <w:color w:val="000000"/>
      <w:sz w:val="22"/>
      <w:szCs w:val="22"/>
      <w:u w:color="000000"/>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character" w:styleId="CommentReference">
    <w:name w:val="annotation reference"/>
    <w:basedOn w:val="DefaultParagraphFont"/>
    <w:uiPriority w:val="99"/>
    <w:semiHidden/>
    <w:unhideWhenUsed/>
    <w:rsid w:val="00FF5854"/>
    <w:rPr>
      <w:sz w:val="16"/>
      <w:szCs w:val="16"/>
    </w:rPr>
  </w:style>
  <w:style w:type="paragraph" w:styleId="CommentText">
    <w:name w:val="annotation text"/>
    <w:basedOn w:val="Normal"/>
    <w:link w:val="CommentTextChar"/>
    <w:uiPriority w:val="99"/>
    <w:unhideWhenUsed/>
    <w:rsid w:val="00FF5854"/>
    <w:rPr>
      <w:sz w:val="20"/>
      <w:szCs w:val="20"/>
    </w:rPr>
  </w:style>
  <w:style w:type="character" w:customStyle="1" w:styleId="CommentTextChar">
    <w:name w:val="Comment Text Char"/>
    <w:basedOn w:val="DefaultParagraphFont"/>
    <w:link w:val="CommentText"/>
    <w:uiPriority w:val="99"/>
    <w:rsid w:val="00FF5854"/>
  </w:style>
  <w:style w:type="paragraph" w:styleId="CommentSubject">
    <w:name w:val="annotation subject"/>
    <w:basedOn w:val="CommentText"/>
    <w:next w:val="CommentText"/>
    <w:link w:val="CommentSubjectChar"/>
    <w:uiPriority w:val="99"/>
    <w:semiHidden/>
    <w:unhideWhenUsed/>
    <w:rsid w:val="00FF5854"/>
    <w:rPr>
      <w:b/>
      <w:bCs/>
    </w:rPr>
  </w:style>
  <w:style w:type="character" w:customStyle="1" w:styleId="CommentSubjectChar">
    <w:name w:val="Comment Subject Char"/>
    <w:basedOn w:val="CommentTextChar"/>
    <w:link w:val="CommentSubject"/>
    <w:uiPriority w:val="99"/>
    <w:semiHidden/>
    <w:rsid w:val="00FF5854"/>
    <w:rPr>
      <w:b/>
      <w:bCs/>
    </w:rPr>
  </w:style>
  <w:style w:type="paragraph" w:styleId="Revision">
    <w:name w:val="Revision"/>
    <w:hidden/>
    <w:uiPriority w:val="99"/>
    <w:semiHidden/>
    <w:rsid w:val="00D30B1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1953</Words>
  <Characters>11137</Characters>
  <Application>Microsoft Office Word</Application>
  <DocSecurity>0</DocSecurity>
  <Lines>92</Lines>
  <Paragraphs>26</Paragraphs>
  <ScaleCrop>false</ScaleCrop>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Matteson</dc:creator>
  <cp:lastModifiedBy>Damon Roberts</cp:lastModifiedBy>
  <cp:revision>3</cp:revision>
  <dcterms:created xsi:type="dcterms:W3CDTF">2024-03-21T19:50:00Z</dcterms:created>
  <dcterms:modified xsi:type="dcterms:W3CDTF">2024-03-22T02:31:00Z</dcterms:modified>
</cp:coreProperties>
</file>