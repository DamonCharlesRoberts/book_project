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C89D8" w14:textId="77777777" w:rsidR="001C4779" w:rsidRDefault="00000000">
      <w:pPr>
        <w:pStyle w:val="H2"/>
      </w:pPr>
      <w:r>
        <w:t>political-deliberation-study-2</w:t>
      </w:r>
    </w:p>
    <w:p w14:paraId="20A0F6F1" w14:textId="77777777" w:rsidR="001C4779" w:rsidRDefault="001C4779"/>
    <w:p w14:paraId="5A2E3C5D" w14:textId="77777777" w:rsidR="001C4779" w:rsidRDefault="001C4779">
      <w:pPr>
        <w:pStyle w:val="BlockSeparator"/>
      </w:pPr>
    </w:p>
    <w:p w14:paraId="3ACE9A32" w14:textId="77777777" w:rsidR="001C4779" w:rsidRDefault="00000000">
      <w:pPr>
        <w:pStyle w:val="BlockStartLabel"/>
      </w:pPr>
      <w:r>
        <w:t xml:space="preserve">Start of Block: </w:t>
      </w:r>
      <w:proofErr w:type="gramStart"/>
      <w:r>
        <w:t>informed-consent</w:t>
      </w:r>
      <w:proofErr w:type="gramEnd"/>
    </w:p>
    <w:p w14:paraId="22FE44E9" w14:textId="77777777" w:rsidR="001C4779" w:rsidRDefault="001C4779"/>
    <w:p w14:paraId="35DFD352" w14:textId="77777777" w:rsidR="00B0591C" w:rsidRDefault="00000000">
      <w:pPr>
        <w:keepNext/>
        <w:rPr>
          <w:ins w:id="0" w:author="Anand Sokhey" w:date="2024-01-30T09:31:00Z"/>
        </w:rPr>
      </w:pPr>
      <w:r>
        <w:t>informed-</w:t>
      </w:r>
      <w:proofErr w:type="gramStart"/>
      <w:r>
        <w:t xml:space="preserve">consent  </w:t>
      </w:r>
      <w:r>
        <w:rPr>
          <w:b/>
        </w:rPr>
        <w:t>Title</w:t>
      </w:r>
      <w:proofErr w:type="gramEnd"/>
      <w:r>
        <w:rPr>
          <w:b/>
        </w:rPr>
        <w:t xml:space="preserve"> of research study: </w:t>
      </w:r>
      <w:r>
        <w:t>How does color affect deliberation?</w:t>
      </w:r>
      <w:r>
        <w:br/>
        <w:t xml:space="preserve"> </w:t>
      </w:r>
      <w:r>
        <w:rPr>
          <w:b/>
        </w:rPr>
        <w:t>IRB Protocol Number:</w:t>
      </w:r>
      <w:r>
        <w:t xml:space="preserve"> 23-0733</w:t>
      </w:r>
      <w:r>
        <w:br/>
        <w:t xml:space="preserve"> </w:t>
      </w:r>
      <w:r>
        <w:rPr>
          <w:b/>
        </w:rPr>
        <w:t xml:space="preserve">Investigator: </w:t>
      </w:r>
      <w:r>
        <w:t>Damon Charles Roberts</w:t>
      </w:r>
      <w:r>
        <w:br/>
        <w:t xml:space="preserve"> </w:t>
      </w:r>
      <w:r>
        <w:br/>
        <w:t xml:space="preserve"> </w:t>
      </w:r>
      <w:r>
        <w:rPr>
          <w:b/>
        </w:rPr>
        <w:t xml:space="preserve">Key Information </w:t>
      </w:r>
      <w:r>
        <w:rPr>
          <w:b/>
        </w:rPr>
        <w:br/>
        <w:t xml:space="preserve"> </w:t>
      </w:r>
      <w:r>
        <w:rPr>
          <w:b/>
        </w:rPr>
        <w:br/>
        <w:t xml:space="preserve"> Purpose of the Study</w:t>
      </w:r>
      <w:r>
        <w:br/>
        <w:t xml:space="preserve"> </w:t>
      </w:r>
      <w:r>
        <w:br/>
        <w:t xml:space="preserve"> The purpose of the study is to examine</w:t>
      </w:r>
      <w:ins w:id="1" w:author="Anand Sokhey" w:date="2024-01-30T09:30:00Z">
        <w:r w:rsidR="00B0591C">
          <w:t xml:space="preserve"> the</w:t>
        </w:r>
      </w:ins>
      <w:del w:id="2" w:author="Anand Sokhey" w:date="2024-01-30T09:30:00Z">
        <w:r w:rsidDel="00B0591C">
          <w:delText xml:space="preserve"> what</w:delText>
        </w:r>
      </w:del>
      <w:r>
        <w:t xml:space="preserve"> features of </w:t>
      </w:r>
      <w:del w:id="3" w:author="Anand Sokhey" w:date="2024-01-30T09:30:00Z">
        <w:r w:rsidDel="00B0591C">
          <w:delText xml:space="preserve">a </w:delText>
        </w:r>
      </w:del>
      <w:del w:id="4" w:author="Anand Sokhey" w:date="2024-01-30T09:27:00Z">
        <w:r w:rsidDel="000F3B83">
          <w:delText xml:space="preserve">of a </w:delText>
        </w:r>
      </w:del>
      <w:r>
        <w:t>potential discussion partner</w:t>
      </w:r>
      <w:ins w:id="5" w:author="Anand Sokhey" w:date="2024-01-30T09:30:00Z">
        <w:r w:rsidR="00B0591C">
          <w:t>s.</w:t>
        </w:r>
      </w:ins>
      <w:del w:id="6" w:author="Anand Sokhey" w:date="2024-01-30T09:30:00Z">
        <w:r w:rsidDel="00B0591C">
          <w:delText xml:space="preserve"> </w:delText>
        </w:r>
      </w:del>
      <w:del w:id="7" w:author="Anand Sokhey" w:date="2024-01-30T09:29:00Z">
        <w:r w:rsidDel="00B0591C">
          <w:delText>people</w:delText>
        </w:r>
      </w:del>
      <w:ins w:id="8" w:author="Anand Sokhey" w:date="2024-01-30T09:28:00Z">
        <w:r w:rsidR="000F3B83">
          <w:t xml:space="preserve"> </w:t>
        </w:r>
      </w:ins>
      <w:del w:id="9" w:author="Anand Sokhey" w:date="2024-01-30T09:28:00Z">
        <w:r w:rsidDel="000F3B83">
          <w:delText xml:space="preserve">. </w:delText>
        </w:r>
      </w:del>
      <w:r>
        <w:t xml:space="preserve">While we know quite a lot about how people make decisions about who and when </w:t>
      </w:r>
      <w:ins w:id="10" w:author="Anand Sokhey" w:date="2024-01-30T09:28:00Z">
        <w:r w:rsidR="000F3B83">
          <w:t>they</w:t>
        </w:r>
      </w:ins>
      <w:del w:id="11" w:author="Anand Sokhey" w:date="2024-01-30T09:28:00Z">
        <w:r w:rsidDel="000F3B83">
          <w:delText>we</w:delText>
        </w:r>
      </w:del>
      <w:r>
        <w:t xml:space="preserve"> have a discussion with someone </w:t>
      </w:r>
      <w:ins w:id="12" w:author="Anand Sokhey" w:date="2024-01-30T09:28:00Z">
        <w:r w:rsidR="000F3B83">
          <w:t>they</w:t>
        </w:r>
      </w:ins>
      <w:del w:id="13" w:author="Anand Sokhey" w:date="2024-01-30T09:28:00Z">
        <w:r w:rsidDel="000F3B83">
          <w:delText>we</w:delText>
        </w:r>
      </w:del>
      <w:r>
        <w:t xml:space="preserve"> know, we know much less about how and when </w:t>
      </w:r>
      <w:ins w:id="14" w:author="Anand Sokhey" w:date="2024-01-30T09:29:00Z">
        <w:r w:rsidR="000F3B83">
          <w:t>they</w:t>
        </w:r>
      </w:ins>
      <w:del w:id="15" w:author="Anand Sokhey" w:date="2024-01-30T09:29:00Z">
        <w:r w:rsidDel="000F3B83">
          <w:delText>we</w:delText>
        </w:r>
      </w:del>
      <w:r>
        <w:t xml:space="preserve"> start conversations with people </w:t>
      </w:r>
      <w:ins w:id="16" w:author="Anand Sokhey" w:date="2024-01-30T09:29:00Z">
        <w:r w:rsidR="000F3B83">
          <w:t>they</w:t>
        </w:r>
      </w:ins>
      <w:del w:id="17" w:author="Anand Sokhey" w:date="2024-01-30T09:29:00Z">
        <w:r w:rsidDel="000F3B83">
          <w:delText>we</w:delText>
        </w:r>
      </w:del>
      <w:r>
        <w:t xml:space="preserve"> do not </w:t>
      </w:r>
      <w:commentRangeStart w:id="18"/>
      <w:r>
        <w:t>know</w:t>
      </w:r>
      <w:commentRangeEnd w:id="18"/>
      <w:r w:rsidR="00B0591C">
        <w:rPr>
          <w:rStyle w:val="CommentReference"/>
        </w:rPr>
        <w:commentReference w:id="18"/>
      </w:r>
      <w:r>
        <w:t>.</w:t>
      </w:r>
      <w:r>
        <w:br/>
        <w:t xml:space="preserve"> </w:t>
      </w:r>
      <w:r>
        <w:br/>
        <w:t xml:space="preserve"> We expect that you will be in this research study for about 6 minutes.</w:t>
      </w:r>
      <w:r>
        <w:br/>
        <w:t xml:space="preserve"> </w:t>
      </w:r>
      <w:r>
        <w:br/>
        <w:t xml:space="preserve"> We expect about 700 people will be in this research study.</w:t>
      </w:r>
      <w:r>
        <w:br/>
        <w:t xml:space="preserve"> </w:t>
      </w:r>
      <w:r>
        <w:br/>
        <w:t xml:space="preserve"> </w:t>
      </w:r>
      <w:r>
        <w:rPr>
          <w:b/>
        </w:rPr>
        <w:t>Explanation of Procedures</w:t>
      </w:r>
      <w:r>
        <w:br/>
        <w:t xml:space="preserve"> </w:t>
      </w:r>
      <w:r>
        <w:br/>
        <w:t xml:space="preserve"> You will be asked a number of demographic</w:t>
      </w:r>
      <w:ins w:id="19" w:author="Anand Sokhey" w:date="2024-01-30T09:29:00Z">
        <w:r w:rsidR="00B0591C">
          <w:t xml:space="preserve"> questions,</w:t>
        </w:r>
      </w:ins>
      <w:r>
        <w:t xml:space="preserve"> and </w:t>
      </w:r>
      <w:ins w:id="20" w:author="Anand Sokhey" w:date="2024-01-30T09:29:00Z">
        <w:r w:rsidR="00B0591C">
          <w:t xml:space="preserve">about </w:t>
        </w:r>
      </w:ins>
      <w:r>
        <w:t xml:space="preserve">some </w:t>
      </w:r>
      <w:ins w:id="21" w:author="Anand Sokhey" w:date="2024-01-30T09:29:00Z">
        <w:r w:rsidR="00B0591C">
          <w:t xml:space="preserve">of your </w:t>
        </w:r>
      </w:ins>
      <w:r>
        <w:t>viewpoints</w:t>
      </w:r>
      <w:ins w:id="22" w:author="Anand Sokhey" w:date="2024-01-30T09:29:00Z">
        <w:r w:rsidR="00B0591C">
          <w:t xml:space="preserve"> on issues</w:t>
        </w:r>
      </w:ins>
      <w:r>
        <w:t>. After completing these questions, you will view an instruction screen telling you what to do next.</w:t>
      </w:r>
      <w:r>
        <w:br/>
        <w:t xml:space="preserve"> </w:t>
      </w:r>
      <w:r>
        <w:br/>
        <w:t xml:space="preserve"> You will be randomly assigned to view an avatar from a person you might have a conversation with along with a profile describing that person’s views.</w:t>
      </w:r>
      <w:r>
        <w:br/>
        <w:t xml:space="preserve"> </w:t>
      </w:r>
      <w:r>
        <w:br/>
        <w:t xml:space="preserve"> The treatment you get will </w:t>
      </w:r>
      <w:proofErr w:type="spellStart"/>
      <w:r>
        <w:t>chosen</w:t>
      </w:r>
      <w:proofErr w:type="spellEnd"/>
      <w:r>
        <w:t xml:space="preserve"> by chance, like flipping a coin. Neither you nor the researcher will choose what treatment you get. You will have a one in three chance of being given each treatment. Neither you nor the researcher will know which treatment you are getting.</w:t>
      </w:r>
      <w:r>
        <w:br/>
        <w:t xml:space="preserve"> </w:t>
      </w:r>
      <w:r>
        <w:br/>
        <w:t xml:space="preserve"> We cannot tell you everything about what we are doing in this study or why. However, a full explanation of the purpose of the research and procedures will be provided after you complete the study.</w:t>
      </w:r>
      <w:r>
        <w:br/>
        <w:t xml:space="preserve"> </w:t>
      </w:r>
      <w:r>
        <w:br/>
        <w:t xml:space="preserve"> </w:t>
      </w:r>
      <w:r>
        <w:rPr>
          <w:b/>
        </w:rPr>
        <w:t>Voluntary Participation and Withdrawal</w:t>
      </w:r>
      <w:r>
        <w:br/>
        <w:t xml:space="preserve"> </w:t>
      </w:r>
      <w:r>
        <w:br/>
      </w:r>
      <w:r>
        <w:lastRenderedPageBreak/>
        <w:t xml:space="preserve"> Whether or not you take part in this research is your choice. You can leave the research at any </w:t>
      </w:r>
      <w:proofErr w:type="gramStart"/>
      <w:r>
        <w:t>time</w:t>
      </w:r>
      <w:proofErr w:type="gramEnd"/>
      <w:r>
        <w:t xml:space="preserve"> and it will not be held against you. </w:t>
      </w:r>
    </w:p>
    <w:p w14:paraId="246731E8" w14:textId="77777777" w:rsidR="00B0591C" w:rsidRDefault="00B0591C">
      <w:pPr>
        <w:keepNext/>
        <w:rPr>
          <w:ins w:id="23" w:author="Anand Sokhey" w:date="2024-01-30T09:31:00Z"/>
        </w:rPr>
      </w:pPr>
    </w:p>
    <w:p w14:paraId="0FA662D5" w14:textId="0A9C398D" w:rsidR="001C4779" w:rsidRDefault="00000000">
      <w:pPr>
        <w:keepNext/>
      </w:pPr>
      <w:commentRangeStart w:id="24"/>
      <w:r>
        <w:t>The person in charge of the research study can remove you from the research study without your approval.</w:t>
      </w:r>
      <w:del w:id="25" w:author="Anand Sokhey" w:date="2024-01-30T09:31:00Z">
        <w:r w:rsidDel="00B0591C">
          <w:br/>
          <w:delText xml:space="preserve"> </w:delText>
        </w:r>
        <w:r w:rsidDel="00B0591C">
          <w:br/>
        </w:r>
      </w:del>
      <w:r>
        <w:t xml:space="preserve"> Possible reasons for removal include using Safari as your web browser (which interferes with the study set-up). If you decide to leave the research, you will not receive compensation from Prolific.</w:t>
      </w:r>
      <w:commentRangeEnd w:id="24"/>
      <w:r w:rsidR="00B0591C">
        <w:rPr>
          <w:rStyle w:val="CommentReference"/>
        </w:rPr>
        <w:commentReference w:id="24"/>
      </w:r>
      <w:r>
        <w:br/>
        <w:t xml:space="preserve"> </w:t>
      </w:r>
      <w:r>
        <w:br/>
        <w:t xml:space="preserve"> </w:t>
      </w:r>
      <w:r>
        <w:rPr>
          <w:b/>
        </w:rPr>
        <w:t>Confidentiality</w:t>
      </w:r>
      <w:r>
        <w:br/>
        <w:t xml:space="preserve"> </w:t>
      </w:r>
      <w:r>
        <w:br/>
        <w:t xml:space="preserve"> Information obtained about you for this study will be kept confidential to the extent allowed by law. Research information that identifies you may be shared with the University of Colorado Boulder Institutional Review Board (IRB) and others who are responsible for ensuring compliance with laws and regulations related to research, including people on behalf of the Office for Human Research Protections.</w:t>
      </w:r>
      <w:r>
        <w:br/>
        <w:t xml:space="preserve"> </w:t>
      </w:r>
      <w:r>
        <w:br/>
        <w:t xml:space="preserve"> The information from this research may be published for scientific purposes; however, your identity will not be given out. There are some things that you might tell us that we CANNOT promise to keep confidential, as we are required to report information like: Child abuse or neglec</w:t>
      </w:r>
      <w:ins w:id="26" w:author="Anand Sokhey" w:date="2024-01-30T09:33:00Z">
        <w:r w:rsidR="00606804">
          <w:t xml:space="preserve">t, a </w:t>
        </w:r>
      </w:ins>
      <w:del w:id="27" w:author="Anand Sokhey" w:date="2024-01-30T09:33:00Z">
        <w:r w:rsidDel="00606804">
          <w:delText xml:space="preserve">t A </w:delText>
        </w:r>
      </w:del>
      <w:r>
        <w:t>crime you or others plan to commit</w:t>
      </w:r>
      <w:ins w:id="28" w:author="Anand Sokhey" w:date="2024-01-30T09:34:00Z">
        <w:r w:rsidR="00606804">
          <w:t>, or h</w:t>
        </w:r>
      </w:ins>
      <w:del w:id="29" w:author="Anand Sokhey" w:date="2024-01-30T09:33:00Z">
        <w:r w:rsidDel="00606804">
          <w:delText xml:space="preserve"> H</w:delText>
        </w:r>
      </w:del>
      <w:r>
        <w:t>arm that may come to you or others</w:t>
      </w:r>
      <w:r>
        <w:br/>
        <w:t xml:space="preserve"> </w:t>
      </w:r>
      <w:r>
        <w:br/>
        <w:t xml:space="preserve"> </w:t>
      </w:r>
      <w:r>
        <w:rPr>
          <w:b/>
        </w:rPr>
        <w:t xml:space="preserve">Payment for Participation </w:t>
      </w:r>
      <w:r>
        <w:br/>
        <w:t xml:space="preserve"> </w:t>
      </w:r>
      <w:r>
        <w:br/>
        <w:t xml:space="preserve"> If you agree to take part in this research study, we will pay you $1.20 for your time and effort regardless of how long you take (6 minutes at the rate of $12.00/hour). Payments will be made through your Prolific account. It is important to know that payment for participation is taxable income.</w:t>
      </w:r>
      <w:r>
        <w:br/>
        <w:t xml:space="preserve"> </w:t>
      </w:r>
      <w:r>
        <w:br/>
        <w:t xml:space="preserve"> </w:t>
      </w:r>
      <w:r>
        <w:rPr>
          <w:b/>
        </w:rPr>
        <w:t>Questions</w:t>
      </w:r>
      <w:r>
        <w:br/>
        <w:t xml:space="preserve"> </w:t>
      </w:r>
      <w:r>
        <w:br/>
        <w:t xml:space="preserve"> If you have questions, concerns, or complaints, or think the research has hurt you, talk to the research team at Damon.roberts-1@colorado.edu.</w:t>
      </w:r>
      <w:r>
        <w:br/>
        <w:t xml:space="preserve"> </w:t>
      </w:r>
      <w:r>
        <w:br/>
        <w:t xml:space="preserve"> This research has been reviewed and approved by an IRB. You may talk to them at (303) 735-3702 or irbadmin@colorado.edu if: Your questions, concerns, or complaints are not being answered by the research team. You cannot reach the research team. You want to talk to someone besides the research team. You have questions about your rights as a research subject. You want to get information or provide input about this research.</w:t>
      </w:r>
      <w:r>
        <w:br/>
        <w:t xml:space="preserve"> </w:t>
      </w:r>
      <w:r>
        <w:br/>
        <w:t xml:space="preserve"> </w:t>
      </w:r>
      <w:r>
        <w:rPr>
          <w:b/>
        </w:rPr>
        <w:t>Signatures</w:t>
      </w:r>
      <w:r>
        <w:br/>
        <w:t xml:space="preserve"> </w:t>
      </w:r>
      <w:r>
        <w:br/>
        <w:t xml:space="preserve"> Please click the “Agree to participate” button below if you consent to participate in this study. If you do not consent to participate in the study, please close the window and return to Prolific.</w:t>
      </w:r>
    </w:p>
    <w:p w14:paraId="7D2A4417" w14:textId="77777777" w:rsidR="001C4779" w:rsidRDefault="00000000">
      <w:pPr>
        <w:pStyle w:val="ListParagraph"/>
        <w:keepNext/>
        <w:numPr>
          <w:ilvl w:val="0"/>
          <w:numId w:val="4"/>
        </w:numPr>
      </w:pPr>
      <w:proofErr w:type="gramStart"/>
      <w:r>
        <w:lastRenderedPageBreak/>
        <w:t>Agree  (</w:t>
      </w:r>
      <w:proofErr w:type="gramEnd"/>
      <w:r>
        <w:t xml:space="preserve">4) </w:t>
      </w:r>
    </w:p>
    <w:p w14:paraId="598327D5" w14:textId="77777777" w:rsidR="001C4779" w:rsidRDefault="00000000">
      <w:pPr>
        <w:pStyle w:val="ListParagraph"/>
        <w:keepNext/>
        <w:numPr>
          <w:ilvl w:val="0"/>
          <w:numId w:val="4"/>
        </w:numPr>
      </w:pPr>
      <w:proofErr w:type="gramStart"/>
      <w:r>
        <w:t>Disagree  (</w:t>
      </w:r>
      <w:proofErr w:type="gramEnd"/>
      <w:r>
        <w:t xml:space="preserve">5) </w:t>
      </w:r>
    </w:p>
    <w:p w14:paraId="179BEB6D" w14:textId="77777777" w:rsidR="001C4779" w:rsidRDefault="001C4779"/>
    <w:p w14:paraId="53A36E4B" w14:textId="77777777" w:rsidR="001C4779" w:rsidRDefault="00000000">
      <w:pPr>
        <w:pStyle w:val="QSkipLogic"/>
      </w:pPr>
      <w:r>
        <w:t xml:space="preserve">Skip To: End of Survey If Title of research study: How does color affect deliberation? IRB Protocol Number: 23-0733 </w:t>
      </w:r>
      <w:proofErr w:type="spellStart"/>
      <w:r>
        <w:t>Investi</w:t>
      </w:r>
      <w:proofErr w:type="spellEnd"/>
      <w:r>
        <w:t>... = Disagree</w:t>
      </w:r>
    </w:p>
    <w:p w14:paraId="3FCB07D7" w14:textId="77777777" w:rsidR="001C4779" w:rsidRDefault="00000000">
      <w:pPr>
        <w:pStyle w:val="BlockEndLabel"/>
      </w:pPr>
      <w:r>
        <w:t xml:space="preserve">End of Block: </w:t>
      </w:r>
      <w:proofErr w:type="gramStart"/>
      <w:r>
        <w:t>informed-consent</w:t>
      </w:r>
      <w:proofErr w:type="gramEnd"/>
    </w:p>
    <w:p w14:paraId="6AF89FB7" w14:textId="77777777" w:rsidR="001C4779" w:rsidRDefault="001C4779">
      <w:pPr>
        <w:pStyle w:val="BlockSeparator"/>
      </w:pPr>
    </w:p>
    <w:p w14:paraId="5F141CCD" w14:textId="77777777" w:rsidR="001C4779" w:rsidRDefault="00000000">
      <w:pPr>
        <w:pStyle w:val="BlockStartLabel"/>
      </w:pPr>
      <w:r>
        <w:t>Start of Block: Political and Demographics Block</w:t>
      </w:r>
    </w:p>
    <w:p w14:paraId="21A1BEEA" w14:textId="77777777" w:rsidR="001C4779" w:rsidRDefault="001C4779"/>
    <w:p w14:paraId="5525D3B3" w14:textId="77777777" w:rsidR="001C4779" w:rsidRDefault="00000000">
      <w:pPr>
        <w:keepNext/>
      </w:pPr>
      <w:proofErr w:type="spellStart"/>
      <w:r>
        <w:t>inst_</w:t>
      </w:r>
      <w:proofErr w:type="gramStart"/>
      <w:r>
        <w:t>demo</w:t>
      </w:r>
      <w:proofErr w:type="spellEnd"/>
      <w:r>
        <w:t xml:space="preserve">  I</w:t>
      </w:r>
      <w:proofErr w:type="gramEnd"/>
      <w:r>
        <w:t xml:space="preserve"> am going to ask you a number of questions about your background.</w:t>
      </w:r>
    </w:p>
    <w:p w14:paraId="273758D0" w14:textId="77777777" w:rsidR="001C4779" w:rsidRDefault="001C4779"/>
    <w:p w14:paraId="1156F4CA" w14:textId="77777777" w:rsidR="001C4779" w:rsidRDefault="001C4779">
      <w:pPr>
        <w:pStyle w:val="QuestionSeparator"/>
      </w:pPr>
    </w:p>
    <w:tbl>
      <w:tblPr>
        <w:tblStyle w:val="QQuestionIconTable"/>
        <w:tblW w:w="50" w:type="auto"/>
        <w:tblLook w:val="07E0" w:firstRow="1" w:lastRow="1" w:firstColumn="1" w:lastColumn="1" w:noHBand="1" w:noVBand="1"/>
      </w:tblPr>
      <w:tblGrid>
        <w:gridCol w:w="380"/>
      </w:tblGrid>
      <w:tr w:rsidR="001C4779" w14:paraId="356DFC52" w14:textId="77777777">
        <w:tc>
          <w:tcPr>
            <w:tcW w:w="50" w:type="dxa"/>
          </w:tcPr>
          <w:p w14:paraId="4FF998F6" w14:textId="77777777" w:rsidR="001C4779" w:rsidRDefault="00000000">
            <w:pPr>
              <w:keepNext/>
            </w:pPr>
            <w:r>
              <w:rPr>
                <w:noProof/>
              </w:rPr>
              <w:drawing>
                <wp:inline distT="0" distB="0" distL="0" distR="0" wp14:anchorId="568EA68F" wp14:editId="39989B1C">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14:paraId="57759F4B" w14:textId="77777777" w:rsidR="001C4779" w:rsidRDefault="001C4779"/>
    <w:p w14:paraId="566CE15A" w14:textId="77777777" w:rsidR="001C4779" w:rsidRDefault="00000000">
      <w:pPr>
        <w:keepNext/>
      </w:pPr>
      <w:proofErr w:type="gramStart"/>
      <w:r>
        <w:t>age  Please</w:t>
      </w:r>
      <w:proofErr w:type="gramEnd"/>
      <w:r>
        <w:t xml:space="preserve"> confirm your age</w:t>
      </w:r>
    </w:p>
    <w:p w14:paraId="2A0E231F" w14:textId="77777777" w:rsidR="001C4779" w:rsidRDefault="00000000">
      <w:pPr>
        <w:pStyle w:val="TextEntryLine"/>
        <w:ind w:firstLine="400"/>
      </w:pPr>
      <w:r>
        <w:t>________________________________________________________________</w:t>
      </w:r>
    </w:p>
    <w:p w14:paraId="7B66258A" w14:textId="77777777" w:rsidR="001C4779" w:rsidRDefault="001C4779"/>
    <w:p w14:paraId="18BB11B3" w14:textId="77777777" w:rsidR="001C4779" w:rsidRDefault="001C47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1C4779" w14:paraId="74376D44" w14:textId="77777777">
        <w:tblPrEx>
          <w:tblCellMar>
            <w:top w:w="0" w:type="dxa"/>
            <w:bottom w:w="0" w:type="dxa"/>
          </w:tblCellMar>
        </w:tblPrEx>
        <w:trPr>
          <w:trHeight w:val="300"/>
        </w:trPr>
        <w:tc>
          <w:tcPr>
            <w:tcW w:w="1368" w:type="dxa"/>
            <w:tcBorders>
              <w:top w:val="nil"/>
              <w:left w:val="nil"/>
              <w:bottom w:val="nil"/>
              <w:right w:val="nil"/>
            </w:tcBorders>
          </w:tcPr>
          <w:p w14:paraId="5BA2CF86" w14:textId="77777777" w:rsidR="001C4779" w:rsidRDefault="00000000">
            <w:pPr>
              <w:rPr>
                <w:color w:val="CCCCCC"/>
              </w:rPr>
            </w:pPr>
            <w:r>
              <w:rPr>
                <w:color w:val="CCCCCC"/>
              </w:rPr>
              <w:t>Page Break</w:t>
            </w:r>
          </w:p>
        </w:tc>
        <w:tc>
          <w:tcPr>
            <w:tcW w:w="8208" w:type="dxa"/>
            <w:tcBorders>
              <w:top w:val="nil"/>
              <w:left w:val="nil"/>
              <w:bottom w:val="nil"/>
              <w:right w:val="nil"/>
            </w:tcBorders>
          </w:tcPr>
          <w:p w14:paraId="10003D2C" w14:textId="77777777" w:rsidR="001C4779" w:rsidRDefault="001C4779">
            <w:pPr>
              <w:pBdr>
                <w:top w:val="single" w:sz="8" w:space="0" w:color="CCCCCC"/>
              </w:pBdr>
              <w:spacing w:before="120" w:after="120" w:line="120" w:lineRule="auto"/>
              <w:jc w:val="center"/>
              <w:rPr>
                <w:color w:val="CCCCCC"/>
              </w:rPr>
            </w:pPr>
          </w:p>
        </w:tc>
      </w:tr>
    </w:tbl>
    <w:p w14:paraId="0D67B0F5" w14:textId="77777777" w:rsidR="001C4779" w:rsidRDefault="00000000">
      <w:r>
        <w:br w:type="page"/>
      </w:r>
    </w:p>
    <w:p w14:paraId="5DFC662B" w14:textId="77777777" w:rsidR="001C4779" w:rsidRDefault="001C4779"/>
    <w:p w14:paraId="36E85E2E" w14:textId="77777777" w:rsidR="001C4779" w:rsidRDefault="00000000">
      <w:pPr>
        <w:keepNext/>
      </w:pPr>
      <w:proofErr w:type="gramStart"/>
      <w:r>
        <w:t>sex  What</w:t>
      </w:r>
      <w:proofErr w:type="gramEnd"/>
      <w:r>
        <w:t xml:space="preserve"> is your sex assigned at birth?</w:t>
      </w:r>
    </w:p>
    <w:p w14:paraId="0B71ED65" w14:textId="77777777" w:rsidR="001C4779" w:rsidRDefault="00000000">
      <w:pPr>
        <w:pStyle w:val="ListParagraph"/>
        <w:keepNext/>
        <w:numPr>
          <w:ilvl w:val="0"/>
          <w:numId w:val="4"/>
        </w:numPr>
      </w:pPr>
      <w:proofErr w:type="gramStart"/>
      <w:r>
        <w:t>Female  (</w:t>
      </w:r>
      <w:proofErr w:type="gramEnd"/>
      <w:r>
        <w:t xml:space="preserve">1) </w:t>
      </w:r>
    </w:p>
    <w:p w14:paraId="2CACF7A3" w14:textId="77777777" w:rsidR="001C4779" w:rsidRDefault="00000000">
      <w:pPr>
        <w:pStyle w:val="ListParagraph"/>
        <w:keepNext/>
        <w:numPr>
          <w:ilvl w:val="0"/>
          <w:numId w:val="4"/>
        </w:numPr>
      </w:pPr>
      <w:proofErr w:type="gramStart"/>
      <w:r>
        <w:t>Male  (</w:t>
      </w:r>
      <w:proofErr w:type="gramEnd"/>
      <w:r>
        <w:t xml:space="preserve">2) </w:t>
      </w:r>
    </w:p>
    <w:p w14:paraId="02A4E7AF" w14:textId="77777777" w:rsidR="001C4779" w:rsidRDefault="00000000">
      <w:pPr>
        <w:pStyle w:val="ListParagraph"/>
        <w:keepNext/>
        <w:numPr>
          <w:ilvl w:val="0"/>
          <w:numId w:val="4"/>
        </w:numPr>
      </w:pPr>
      <w:proofErr w:type="gramStart"/>
      <w:r>
        <w:t>Other  (</w:t>
      </w:r>
      <w:proofErr w:type="gramEnd"/>
      <w:r>
        <w:t xml:space="preserve">3) </w:t>
      </w:r>
    </w:p>
    <w:p w14:paraId="0B58D249" w14:textId="77777777" w:rsidR="001C4779" w:rsidRDefault="001C4779"/>
    <w:p w14:paraId="6987E65A" w14:textId="77777777" w:rsidR="001C4779" w:rsidRDefault="001C4779">
      <w:pPr>
        <w:pStyle w:val="QuestionSeparator"/>
      </w:pPr>
    </w:p>
    <w:p w14:paraId="1D9D057F" w14:textId="77777777" w:rsidR="001C4779" w:rsidRDefault="001C4779"/>
    <w:p w14:paraId="2BE89887" w14:textId="77777777" w:rsidR="001C4779" w:rsidRDefault="00000000">
      <w:pPr>
        <w:keepNext/>
      </w:pPr>
      <w:proofErr w:type="gramStart"/>
      <w:r>
        <w:t>gender  What</w:t>
      </w:r>
      <w:proofErr w:type="gramEnd"/>
      <w:r>
        <w:t xml:space="preserve"> is your gender identity?</w:t>
      </w:r>
      <w:r>
        <w:br/>
      </w:r>
    </w:p>
    <w:p w14:paraId="15304026" w14:textId="77777777" w:rsidR="001C4779" w:rsidRDefault="00000000">
      <w:pPr>
        <w:pStyle w:val="ListParagraph"/>
        <w:keepNext/>
        <w:numPr>
          <w:ilvl w:val="0"/>
          <w:numId w:val="4"/>
        </w:numPr>
      </w:pPr>
      <w:proofErr w:type="gramStart"/>
      <w:r>
        <w:t>Woman  (</w:t>
      </w:r>
      <w:proofErr w:type="gramEnd"/>
      <w:r>
        <w:t xml:space="preserve">1) </w:t>
      </w:r>
    </w:p>
    <w:p w14:paraId="7719A1C1" w14:textId="77777777" w:rsidR="001C4779" w:rsidRDefault="00000000">
      <w:pPr>
        <w:pStyle w:val="ListParagraph"/>
        <w:keepNext/>
        <w:numPr>
          <w:ilvl w:val="0"/>
          <w:numId w:val="4"/>
        </w:numPr>
      </w:pPr>
      <w:r>
        <w:t>Non-</w:t>
      </w:r>
      <w:proofErr w:type="gramStart"/>
      <w:r>
        <w:t>Binary  (</w:t>
      </w:r>
      <w:proofErr w:type="gramEnd"/>
      <w:r>
        <w:t xml:space="preserve">2) </w:t>
      </w:r>
    </w:p>
    <w:p w14:paraId="2D5F72E8" w14:textId="77777777" w:rsidR="001C4779" w:rsidRDefault="00000000">
      <w:pPr>
        <w:pStyle w:val="ListParagraph"/>
        <w:keepNext/>
        <w:numPr>
          <w:ilvl w:val="0"/>
          <w:numId w:val="4"/>
        </w:numPr>
      </w:pPr>
      <w:proofErr w:type="gramStart"/>
      <w:r>
        <w:t>Man  (</w:t>
      </w:r>
      <w:proofErr w:type="gramEnd"/>
      <w:r>
        <w:t xml:space="preserve">4) </w:t>
      </w:r>
    </w:p>
    <w:p w14:paraId="41C8099E" w14:textId="77777777" w:rsidR="001C4779" w:rsidRDefault="00000000">
      <w:pPr>
        <w:pStyle w:val="ListParagraph"/>
        <w:keepNext/>
        <w:numPr>
          <w:ilvl w:val="0"/>
          <w:numId w:val="4"/>
        </w:numPr>
      </w:pPr>
      <w:r>
        <w:t>Prefer to self-</w:t>
      </w:r>
      <w:proofErr w:type="gramStart"/>
      <w:r>
        <w:t>describe  (</w:t>
      </w:r>
      <w:proofErr w:type="gramEnd"/>
      <w:r>
        <w:t>5) __________________________________________________</w:t>
      </w:r>
    </w:p>
    <w:p w14:paraId="3225DC59" w14:textId="77777777" w:rsidR="001C4779" w:rsidRDefault="001C4779"/>
    <w:p w14:paraId="71831606" w14:textId="77777777" w:rsidR="001C4779" w:rsidRDefault="001C47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1C4779" w14:paraId="359177D5" w14:textId="77777777">
        <w:tblPrEx>
          <w:tblCellMar>
            <w:top w:w="0" w:type="dxa"/>
            <w:bottom w:w="0" w:type="dxa"/>
          </w:tblCellMar>
        </w:tblPrEx>
        <w:trPr>
          <w:trHeight w:val="300"/>
        </w:trPr>
        <w:tc>
          <w:tcPr>
            <w:tcW w:w="1368" w:type="dxa"/>
            <w:tcBorders>
              <w:top w:val="nil"/>
              <w:left w:val="nil"/>
              <w:bottom w:val="nil"/>
              <w:right w:val="nil"/>
            </w:tcBorders>
          </w:tcPr>
          <w:p w14:paraId="4CF0E043" w14:textId="77777777" w:rsidR="001C4779" w:rsidRDefault="00000000">
            <w:pPr>
              <w:rPr>
                <w:color w:val="CCCCCC"/>
              </w:rPr>
            </w:pPr>
            <w:r>
              <w:rPr>
                <w:color w:val="CCCCCC"/>
              </w:rPr>
              <w:t>Page Break</w:t>
            </w:r>
          </w:p>
        </w:tc>
        <w:tc>
          <w:tcPr>
            <w:tcW w:w="8208" w:type="dxa"/>
            <w:tcBorders>
              <w:top w:val="nil"/>
              <w:left w:val="nil"/>
              <w:bottom w:val="nil"/>
              <w:right w:val="nil"/>
            </w:tcBorders>
          </w:tcPr>
          <w:p w14:paraId="4FD83C63" w14:textId="77777777" w:rsidR="001C4779" w:rsidRDefault="001C4779">
            <w:pPr>
              <w:pBdr>
                <w:top w:val="single" w:sz="8" w:space="0" w:color="CCCCCC"/>
              </w:pBdr>
              <w:spacing w:before="120" w:after="120" w:line="120" w:lineRule="auto"/>
              <w:jc w:val="center"/>
              <w:rPr>
                <w:color w:val="CCCCCC"/>
              </w:rPr>
            </w:pPr>
          </w:p>
        </w:tc>
      </w:tr>
    </w:tbl>
    <w:p w14:paraId="28AF065D" w14:textId="77777777" w:rsidR="001C4779" w:rsidRDefault="00000000">
      <w:r>
        <w:br w:type="page"/>
      </w:r>
    </w:p>
    <w:p w14:paraId="5D93EB69" w14:textId="77777777" w:rsidR="001C4779" w:rsidRDefault="001C4779"/>
    <w:p w14:paraId="0EBAFBE1" w14:textId="77777777" w:rsidR="001C4779" w:rsidRDefault="00000000">
      <w:pPr>
        <w:keepNext/>
      </w:pPr>
      <w:r>
        <w:t>education What is the highest level of education that you have completed?</w:t>
      </w:r>
      <w:r>
        <w:br/>
      </w:r>
    </w:p>
    <w:p w14:paraId="365DAD52" w14:textId="77777777" w:rsidR="001C4779" w:rsidRDefault="00000000">
      <w:pPr>
        <w:pStyle w:val="ListParagraph"/>
        <w:keepNext/>
        <w:numPr>
          <w:ilvl w:val="0"/>
          <w:numId w:val="4"/>
        </w:numPr>
      </w:pPr>
      <w:r>
        <w:t xml:space="preserve">Did not complete high </w:t>
      </w:r>
      <w:proofErr w:type="gramStart"/>
      <w:r>
        <w:t>school  (</w:t>
      </w:r>
      <w:proofErr w:type="gramEnd"/>
      <w:r>
        <w:t xml:space="preserve">1) </w:t>
      </w:r>
    </w:p>
    <w:p w14:paraId="42CF00AD" w14:textId="77777777" w:rsidR="001C4779" w:rsidRDefault="00000000">
      <w:pPr>
        <w:pStyle w:val="ListParagraph"/>
        <w:keepNext/>
        <w:numPr>
          <w:ilvl w:val="0"/>
          <w:numId w:val="4"/>
        </w:numPr>
      </w:pPr>
      <w:r>
        <w:t xml:space="preserve">High school </w:t>
      </w:r>
      <w:proofErr w:type="gramStart"/>
      <w:r>
        <w:t>diploma  (</w:t>
      </w:r>
      <w:proofErr w:type="gramEnd"/>
      <w:r>
        <w:t xml:space="preserve">2) </w:t>
      </w:r>
    </w:p>
    <w:p w14:paraId="1A59B72E" w14:textId="77777777" w:rsidR="001C4779" w:rsidRDefault="00000000">
      <w:pPr>
        <w:pStyle w:val="ListParagraph"/>
        <w:keepNext/>
        <w:numPr>
          <w:ilvl w:val="0"/>
          <w:numId w:val="4"/>
        </w:numPr>
      </w:pPr>
      <w:r>
        <w:t xml:space="preserve">Some college, no </w:t>
      </w:r>
      <w:proofErr w:type="gramStart"/>
      <w:r>
        <w:t>degree  (</w:t>
      </w:r>
      <w:proofErr w:type="gramEnd"/>
      <w:r>
        <w:t xml:space="preserve">4) </w:t>
      </w:r>
    </w:p>
    <w:p w14:paraId="7ED51A60" w14:textId="77777777" w:rsidR="001C4779" w:rsidRDefault="00000000">
      <w:pPr>
        <w:pStyle w:val="ListParagraph"/>
        <w:keepNext/>
        <w:numPr>
          <w:ilvl w:val="0"/>
          <w:numId w:val="4"/>
        </w:numPr>
      </w:pPr>
      <w:r>
        <w:t xml:space="preserve">2-year </w:t>
      </w:r>
      <w:proofErr w:type="gramStart"/>
      <w:r>
        <w:t>degree  (</w:t>
      </w:r>
      <w:proofErr w:type="gramEnd"/>
      <w:r>
        <w:t xml:space="preserve">6) </w:t>
      </w:r>
    </w:p>
    <w:p w14:paraId="5061DDB2" w14:textId="77777777" w:rsidR="001C4779" w:rsidRDefault="00000000">
      <w:pPr>
        <w:pStyle w:val="ListParagraph"/>
        <w:keepNext/>
        <w:numPr>
          <w:ilvl w:val="0"/>
          <w:numId w:val="4"/>
        </w:numPr>
      </w:pPr>
      <w:r>
        <w:t xml:space="preserve">Bachelor's </w:t>
      </w:r>
      <w:proofErr w:type="gramStart"/>
      <w:r>
        <w:t>degree  (</w:t>
      </w:r>
      <w:proofErr w:type="gramEnd"/>
      <w:r>
        <w:t xml:space="preserve">7) </w:t>
      </w:r>
    </w:p>
    <w:p w14:paraId="5582C337" w14:textId="77777777" w:rsidR="001C4779" w:rsidRDefault="00000000">
      <w:pPr>
        <w:pStyle w:val="ListParagraph"/>
        <w:keepNext/>
        <w:numPr>
          <w:ilvl w:val="0"/>
          <w:numId w:val="4"/>
        </w:numPr>
      </w:pPr>
      <w:r>
        <w:t xml:space="preserve">Post-graduate or professional </w:t>
      </w:r>
      <w:proofErr w:type="gramStart"/>
      <w:r>
        <w:t>degree  (</w:t>
      </w:r>
      <w:proofErr w:type="gramEnd"/>
      <w:r>
        <w:t xml:space="preserve">8) </w:t>
      </w:r>
    </w:p>
    <w:p w14:paraId="1487EEBF" w14:textId="77777777" w:rsidR="001C4779" w:rsidRDefault="001C4779"/>
    <w:p w14:paraId="3DDEE017" w14:textId="77777777" w:rsidR="001C4779" w:rsidRDefault="001C4779">
      <w:pPr>
        <w:pStyle w:val="QuestionSeparator"/>
      </w:pPr>
    </w:p>
    <w:p w14:paraId="2A47AFDE" w14:textId="77777777" w:rsidR="001C4779" w:rsidRDefault="001C4779"/>
    <w:p w14:paraId="1B32A580" w14:textId="77777777" w:rsidR="001C4779" w:rsidRDefault="00000000">
      <w:pPr>
        <w:keepNext/>
      </w:pPr>
      <w:proofErr w:type="gramStart"/>
      <w:r>
        <w:t>race  Which</w:t>
      </w:r>
      <w:proofErr w:type="gramEnd"/>
      <w:r>
        <w:t xml:space="preserve"> racial or ethnic group best describes you?</w:t>
      </w:r>
    </w:p>
    <w:p w14:paraId="0103EEC7" w14:textId="77777777" w:rsidR="001C4779" w:rsidRDefault="00000000">
      <w:pPr>
        <w:pStyle w:val="ListParagraph"/>
        <w:keepNext/>
        <w:numPr>
          <w:ilvl w:val="0"/>
          <w:numId w:val="4"/>
        </w:numPr>
      </w:pPr>
      <w:proofErr w:type="gramStart"/>
      <w:r>
        <w:t>White  (</w:t>
      </w:r>
      <w:proofErr w:type="gramEnd"/>
      <w:r>
        <w:t xml:space="preserve">1) </w:t>
      </w:r>
    </w:p>
    <w:p w14:paraId="0EEC0284" w14:textId="77777777" w:rsidR="001C4779" w:rsidRDefault="00000000">
      <w:pPr>
        <w:pStyle w:val="ListParagraph"/>
        <w:keepNext/>
        <w:numPr>
          <w:ilvl w:val="0"/>
          <w:numId w:val="4"/>
        </w:numPr>
      </w:pPr>
      <w:r>
        <w:t>Black or African-</w:t>
      </w:r>
      <w:proofErr w:type="gramStart"/>
      <w:r>
        <w:t>American  (</w:t>
      </w:r>
      <w:proofErr w:type="gramEnd"/>
      <w:r>
        <w:t xml:space="preserve">2) </w:t>
      </w:r>
    </w:p>
    <w:p w14:paraId="0F293A9A" w14:textId="77777777" w:rsidR="001C4779" w:rsidRDefault="00000000">
      <w:pPr>
        <w:pStyle w:val="ListParagraph"/>
        <w:keepNext/>
        <w:numPr>
          <w:ilvl w:val="0"/>
          <w:numId w:val="4"/>
        </w:numPr>
      </w:pPr>
      <w:r>
        <w:t xml:space="preserve">Hispanic or </w:t>
      </w:r>
      <w:proofErr w:type="gramStart"/>
      <w:r>
        <w:t>Latino  (</w:t>
      </w:r>
      <w:proofErr w:type="gramEnd"/>
      <w:r>
        <w:t xml:space="preserve">8) </w:t>
      </w:r>
    </w:p>
    <w:p w14:paraId="3BB9F136" w14:textId="77777777" w:rsidR="001C4779" w:rsidRDefault="00000000">
      <w:pPr>
        <w:pStyle w:val="ListParagraph"/>
        <w:keepNext/>
        <w:numPr>
          <w:ilvl w:val="0"/>
          <w:numId w:val="4"/>
        </w:numPr>
      </w:pPr>
      <w:r>
        <w:t>Asian or Asian-</w:t>
      </w:r>
      <w:proofErr w:type="gramStart"/>
      <w:r>
        <w:t>American  (</w:t>
      </w:r>
      <w:proofErr w:type="gramEnd"/>
      <w:r>
        <w:t xml:space="preserve">3) </w:t>
      </w:r>
    </w:p>
    <w:p w14:paraId="67677CD8" w14:textId="77777777" w:rsidR="001C4779" w:rsidRDefault="00000000">
      <w:pPr>
        <w:pStyle w:val="ListParagraph"/>
        <w:keepNext/>
        <w:numPr>
          <w:ilvl w:val="0"/>
          <w:numId w:val="4"/>
        </w:numPr>
      </w:pPr>
      <w:r>
        <w:t xml:space="preserve">Native </w:t>
      </w:r>
      <w:proofErr w:type="gramStart"/>
      <w:r>
        <w:t>American  (</w:t>
      </w:r>
      <w:proofErr w:type="gramEnd"/>
      <w:r>
        <w:t xml:space="preserve">4) </w:t>
      </w:r>
    </w:p>
    <w:p w14:paraId="082D52EC" w14:textId="77777777" w:rsidR="001C4779" w:rsidRDefault="00000000">
      <w:pPr>
        <w:pStyle w:val="ListParagraph"/>
        <w:keepNext/>
        <w:numPr>
          <w:ilvl w:val="0"/>
          <w:numId w:val="4"/>
        </w:numPr>
      </w:pPr>
      <w:r>
        <w:t xml:space="preserve">Middle </w:t>
      </w:r>
      <w:proofErr w:type="gramStart"/>
      <w:r>
        <w:t>Eastern  (</w:t>
      </w:r>
      <w:proofErr w:type="gramEnd"/>
      <w:r>
        <w:t xml:space="preserve">5) </w:t>
      </w:r>
    </w:p>
    <w:p w14:paraId="4DD2E327" w14:textId="77777777" w:rsidR="001C4779" w:rsidRDefault="00000000">
      <w:pPr>
        <w:pStyle w:val="ListParagraph"/>
        <w:keepNext/>
        <w:numPr>
          <w:ilvl w:val="0"/>
          <w:numId w:val="4"/>
        </w:numPr>
      </w:pPr>
      <w:r>
        <w:t xml:space="preserve">Two or more </w:t>
      </w:r>
      <w:proofErr w:type="gramStart"/>
      <w:r>
        <w:t>races  (</w:t>
      </w:r>
      <w:proofErr w:type="gramEnd"/>
      <w:r>
        <w:t xml:space="preserve">6) </w:t>
      </w:r>
    </w:p>
    <w:p w14:paraId="2E612A95" w14:textId="77777777" w:rsidR="001C4779" w:rsidRDefault="00000000">
      <w:pPr>
        <w:pStyle w:val="ListParagraph"/>
        <w:keepNext/>
        <w:numPr>
          <w:ilvl w:val="0"/>
          <w:numId w:val="4"/>
        </w:numPr>
      </w:pPr>
      <w:proofErr w:type="gramStart"/>
      <w:r>
        <w:t>Other  (</w:t>
      </w:r>
      <w:proofErr w:type="gramEnd"/>
      <w:r>
        <w:t>7) __________________________________________________</w:t>
      </w:r>
    </w:p>
    <w:p w14:paraId="60AB60AE" w14:textId="77777777" w:rsidR="001C4779" w:rsidRDefault="001C4779"/>
    <w:p w14:paraId="29A8E926" w14:textId="77777777" w:rsidR="001C4779" w:rsidRDefault="001C47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1C4779" w14:paraId="792BE0E3" w14:textId="77777777">
        <w:tblPrEx>
          <w:tblCellMar>
            <w:top w:w="0" w:type="dxa"/>
            <w:bottom w:w="0" w:type="dxa"/>
          </w:tblCellMar>
        </w:tblPrEx>
        <w:trPr>
          <w:trHeight w:val="300"/>
        </w:trPr>
        <w:tc>
          <w:tcPr>
            <w:tcW w:w="1368" w:type="dxa"/>
            <w:tcBorders>
              <w:top w:val="nil"/>
              <w:left w:val="nil"/>
              <w:bottom w:val="nil"/>
              <w:right w:val="nil"/>
            </w:tcBorders>
          </w:tcPr>
          <w:p w14:paraId="50052CE6" w14:textId="77777777" w:rsidR="001C4779" w:rsidRDefault="00000000">
            <w:pPr>
              <w:rPr>
                <w:color w:val="CCCCCC"/>
              </w:rPr>
            </w:pPr>
            <w:r>
              <w:rPr>
                <w:color w:val="CCCCCC"/>
              </w:rPr>
              <w:t>Page Break</w:t>
            </w:r>
          </w:p>
        </w:tc>
        <w:tc>
          <w:tcPr>
            <w:tcW w:w="8208" w:type="dxa"/>
            <w:tcBorders>
              <w:top w:val="nil"/>
              <w:left w:val="nil"/>
              <w:bottom w:val="nil"/>
              <w:right w:val="nil"/>
            </w:tcBorders>
          </w:tcPr>
          <w:p w14:paraId="71984214" w14:textId="77777777" w:rsidR="001C4779" w:rsidRDefault="001C4779">
            <w:pPr>
              <w:pBdr>
                <w:top w:val="single" w:sz="8" w:space="0" w:color="CCCCCC"/>
              </w:pBdr>
              <w:spacing w:before="120" w:after="120" w:line="120" w:lineRule="auto"/>
              <w:jc w:val="center"/>
              <w:rPr>
                <w:color w:val="CCCCCC"/>
              </w:rPr>
            </w:pPr>
          </w:p>
        </w:tc>
      </w:tr>
    </w:tbl>
    <w:p w14:paraId="235F6CC3" w14:textId="77777777" w:rsidR="001C4779" w:rsidRDefault="00000000">
      <w:r>
        <w:br w:type="page"/>
      </w:r>
    </w:p>
    <w:p w14:paraId="1EDC37E7" w14:textId="77777777" w:rsidR="001C4779" w:rsidRDefault="001C4779"/>
    <w:p w14:paraId="01596234" w14:textId="77777777" w:rsidR="001C4779" w:rsidRDefault="00000000">
      <w:pPr>
        <w:keepNext/>
      </w:pPr>
      <w:r>
        <w:t>pid_</w:t>
      </w:r>
      <w:proofErr w:type="gramStart"/>
      <w:r>
        <w:t>1  Generally</w:t>
      </w:r>
      <w:proofErr w:type="gramEnd"/>
      <w:r>
        <w:t xml:space="preserve"> speaking, do you think of yourself as a ...?</w:t>
      </w:r>
    </w:p>
    <w:p w14:paraId="5D190ABA" w14:textId="77777777" w:rsidR="001C4779" w:rsidRDefault="00000000">
      <w:pPr>
        <w:pStyle w:val="ListParagraph"/>
        <w:keepNext/>
        <w:numPr>
          <w:ilvl w:val="0"/>
          <w:numId w:val="4"/>
        </w:numPr>
      </w:pPr>
      <w:proofErr w:type="gramStart"/>
      <w:r>
        <w:t>Democrat  (</w:t>
      </w:r>
      <w:proofErr w:type="gramEnd"/>
      <w:r>
        <w:t xml:space="preserve">1) </w:t>
      </w:r>
    </w:p>
    <w:p w14:paraId="24BD775C" w14:textId="77777777" w:rsidR="001C4779" w:rsidRDefault="00000000">
      <w:pPr>
        <w:pStyle w:val="ListParagraph"/>
        <w:keepNext/>
        <w:numPr>
          <w:ilvl w:val="0"/>
          <w:numId w:val="4"/>
        </w:numPr>
      </w:pPr>
      <w:proofErr w:type="gramStart"/>
      <w:r>
        <w:t>Republican  (</w:t>
      </w:r>
      <w:proofErr w:type="gramEnd"/>
      <w:r>
        <w:t xml:space="preserve">2) </w:t>
      </w:r>
    </w:p>
    <w:p w14:paraId="1398D80B" w14:textId="77777777" w:rsidR="001C4779" w:rsidRDefault="00000000">
      <w:pPr>
        <w:pStyle w:val="ListParagraph"/>
        <w:keepNext/>
        <w:numPr>
          <w:ilvl w:val="0"/>
          <w:numId w:val="4"/>
        </w:numPr>
      </w:pPr>
      <w:proofErr w:type="gramStart"/>
      <w:r>
        <w:t>Independent  (</w:t>
      </w:r>
      <w:proofErr w:type="gramEnd"/>
      <w:r>
        <w:t xml:space="preserve">3) </w:t>
      </w:r>
    </w:p>
    <w:p w14:paraId="69A4ECBE" w14:textId="77777777" w:rsidR="001C4779" w:rsidRDefault="00000000">
      <w:pPr>
        <w:pStyle w:val="ListParagraph"/>
        <w:keepNext/>
        <w:numPr>
          <w:ilvl w:val="0"/>
          <w:numId w:val="4"/>
        </w:numPr>
      </w:pPr>
      <w:r>
        <w:t xml:space="preserve">Other (please </w:t>
      </w:r>
      <w:proofErr w:type="gramStart"/>
      <w:r>
        <w:t>specify)  (</w:t>
      </w:r>
      <w:proofErr w:type="gramEnd"/>
      <w:r>
        <w:t>4) __________________________________________________</w:t>
      </w:r>
    </w:p>
    <w:p w14:paraId="771B318D" w14:textId="77777777" w:rsidR="001C4779" w:rsidRDefault="00000000">
      <w:pPr>
        <w:pStyle w:val="ListParagraph"/>
        <w:keepNext/>
        <w:numPr>
          <w:ilvl w:val="0"/>
          <w:numId w:val="4"/>
        </w:numPr>
      </w:pPr>
      <w:r>
        <w:t xml:space="preserve">Not </w:t>
      </w:r>
      <w:proofErr w:type="gramStart"/>
      <w:r>
        <w:t>sure  (</w:t>
      </w:r>
      <w:proofErr w:type="gramEnd"/>
      <w:r>
        <w:t xml:space="preserve">5) </w:t>
      </w:r>
    </w:p>
    <w:p w14:paraId="6948EA14" w14:textId="77777777" w:rsidR="001C4779" w:rsidRDefault="001C4779"/>
    <w:p w14:paraId="2D48E4D9" w14:textId="77777777" w:rsidR="001C4779" w:rsidRDefault="001C4779">
      <w:pPr>
        <w:pStyle w:val="QuestionSeparator"/>
      </w:pPr>
    </w:p>
    <w:p w14:paraId="60801BAB" w14:textId="77777777" w:rsidR="001C4779" w:rsidRDefault="00000000">
      <w:pPr>
        <w:pStyle w:val="QDisplayLogic"/>
        <w:keepNext/>
      </w:pPr>
      <w:r>
        <w:t>Display This Question:</w:t>
      </w:r>
    </w:p>
    <w:p w14:paraId="2DB249DC" w14:textId="77777777" w:rsidR="001C4779" w:rsidRDefault="00000000">
      <w:pPr>
        <w:pStyle w:val="QDisplayLogic"/>
        <w:keepNext/>
        <w:ind w:firstLine="400"/>
      </w:pPr>
      <w:r>
        <w:t xml:space="preserve">If </w:t>
      </w:r>
      <w:proofErr w:type="gramStart"/>
      <w:r>
        <w:t>Generally</w:t>
      </w:r>
      <w:proofErr w:type="gramEnd"/>
      <w:r>
        <w:t xml:space="preserve"> speaking, do you think of yourself as a ...? = Democrat</w:t>
      </w:r>
    </w:p>
    <w:p w14:paraId="2BC8557D" w14:textId="77777777" w:rsidR="001C4779" w:rsidRDefault="001C4779"/>
    <w:p w14:paraId="3F846AB6" w14:textId="77777777" w:rsidR="001C4779" w:rsidRDefault="00000000">
      <w:pPr>
        <w:keepNext/>
      </w:pPr>
      <w:proofErr w:type="spellStart"/>
      <w:r>
        <w:t>pid_</w:t>
      </w:r>
      <w:proofErr w:type="gramStart"/>
      <w:r>
        <w:t>d</w:t>
      </w:r>
      <w:proofErr w:type="spellEnd"/>
      <w:r>
        <w:t xml:space="preserve">  Would</w:t>
      </w:r>
      <w:proofErr w:type="gramEnd"/>
      <w:r>
        <w:t xml:space="preserve"> you call yourself a strong Democrat or a not very strong Democrat?</w:t>
      </w:r>
    </w:p>
    <w:p w14:paraId="55FE9AD6" w14:textId="77777777" w:rsidR="001C4779" w:rsidRDefault="00000000">
      <w:pPr>
        <w:pStyle w:val="ListParagraph"/>
        <w:keepNext/>
        <w:numPr>
          <w:ilvl w:val="0"/>
          <w:numId w:val="4"/>
        </w:numPr>
      </w:pPr>
      <w:r>
        <w:t xml:space="preserve">Strong </w:t>
      </w:r>
      <w:proofErr w:type="gramStart"/>
      <w:r>
        <w:t>Democrat  (</w:t>
      </w:r>
      <w:proofErr w:type="gramEnd"/>
      <w:r>
        <w:t xml:space="preserve">1) </w:t>
      </w:r>
    </w:p>
    <w:p w14:paraId="2386F1F7" w14:textId="77777777" w:rsidR="001C4779" w:rsidRDefault="00000000">
      <w:pPr>
        <w:pStyle w:val="ListParagraph"/>
        <w:keepNext/>
        <w:numPr>
          <w:ilvl w:val="0"/>
          <w:numId w:val="4"/>
        </w:numPr>
      </w:pPr>
      <w:r>
        <w:t xml:space="preserve">Not very strong </w:t>
      </w:r>
      <w:proofErr w:type="gramStart"/>
      <w:r>
        <w:t>Democrat  (</w:t>
      </w:r>
      <w:proofErr w:type="gramEnd"/>
      <w:r>
        <w:t xml:space="preserve">2) </w:t>
      </w:r>
    </w:p>
    <w:p w14:paraId="0AFD4BA1" w14:textId="77777777" w:rsidR="001C4779" w:rsidRDefault="001C4779"/>
    <w:p w14:paraId="324B0A20" w14:textId="77777777" w:rsidR="001C4779" w:rsidRDefault="001C4779">
      <w:pPr>
        <w:pStyle w:val="QuestionSeparator"/>
      </w:pPr>
    </w:p>
    <w:p w14:paraId="03D02EAB" w14:textId="77777777" w:rsidR="001C4779" w:rsidRDefault="00000000">
      <w:pPr>
        <w:pStyle w:val="QDisplayLogic"/>
        <w:keepNext/>
      </w:pPr>
      <w:r>
        <w:t>Display This Question:</w:t>
      </w:r>
    </w:p>
    <w:p w14:paraId="649AFCB5" w14:textId="77777777" w:rsidR="001C4779" w:rsidRDefault="00000000">
      <w:pPr>
        <w:pStyle w:val="QDisplayLogic"/>
        <w:keepNext/>
        <w:ind w:firstLine="400"/>
      </w:pPr>
      <w:r>
        <w:t xml:space="preserve">If </w:t>
      </w:r>
      <w:proofErr w:type="gramStart"/>
      <w:r>
        <w:t>Generally</w:t>
      </w:r>
      <w:proofErr w:type="gramEnd"/>
      <w:r>
        <w:t xml:space="preserve"> speaking, do you think of yourself as a ...? = Republican</w:t>
      </w:r>
    </w:p>
    <w:p w14:paraId="28DD9A80" w14:textId="77777777" w:rsidR="001C4779" w:rsidRDefault="001C4779"/>
    <w:p w14:paraId="587CE5CF" w14:textId="77777777" w:rsidR="001C4779" w:rsidRDefault="00000000">
      <w:pPr>
        <w:keepNext/>
      </w:pPr>
      <w:proofErr w:type="spellStart"/>
      <w:r>
        <w:t>pid_r</w:t>
      </w:r>
      <w:proofErr w:type="spellEnd"/>
      <w:r>
        <w:t xml:space="preserve"> Would you call yourself a strong Republican or a not very strong Republican?</w:t>
      </w:r>
    </w:p>
    <w:p w14:paraId="4A8910B6" w14:textId="77777777" w:rsidR="001C4779" w:rsidRDefault="00000000">
      <w:pPr>
        <w:pStyle w:val="ListParagraph"/>
        <w:keepNext/>
        <w:numPr>
          <w:ilvl w:val="0"/>
          <w:numId w:val="4"/>
        </w:numPr>
      </w:pPr>
      <w:r>
        <w:t xml:space="preserve">Strong </w:t>
      </w:r>
      <w:proofErr w:type="gramStart"/>
      <w:r>
        <w:t>Republican  (</w:t>
      </w:r>
      <w:proofErr w:type="gramEnd"/>
      <w:r>
        <w:t xml:space="preserve">1) </w:t>
      </w:r>
    </w:p>
    <w:p w14:paraId="07530025" w14:textId="77777777" w:rsidR="001C4779" w:rsidRDefault="00000000">
      <w:pPr>
        <w:pStyle w:val="ListParagraph"/>
        <w:keepNext/>
        <w:numPr>
          <w:ilvl w:val="0"/>
          <w:numId w:val="4"/>
        </w:numPr>
      </w:pPr>
      <w:r>
        <w:t xml:space="preserve">Not very strong </w:t>
      </w:r>
      <w:proofErr w:type="gramStart"/>
      <w:r>
        <w:t>Republican  (</w:t>
      </w:r>
      <w:proofErr w:type="gramEnd"/>
      <w:r>
        <w:t xml:space="preserve">3) </w:t>
      </w:r>
    </w:p>
    <w:p w14:paraId="16393FBF" w14:textId="77777777" w:rsidR="001C4779" w:rsidRDefault="001C4779"/>
    <w:p w14:paraId="2D4F2D9F" w14:textId="77777777" w:rsidR="001C4779" w:rsidRDefault="001C4779">
      <w:pPr>
        <w:pStyle w:val="QuestionSeparator"/>
      </w:pPr>
    </w:p>
    <w:p w14:paraId="5195FF2F" w14:textId="77777777" w:rsidR="001C4779" w:rsidRDefault="00000000">
      <w:pPr>
        <w:pStyle w:val="QDisplayLogic"/>
        <w:keepNext/>
      </w:pPr>
      <w:r>
        <w:t>Display This Question:</w:t>
      </w:r>
    </w:p>
    <w:p w14:paraId="026B806D" w14:textId="77777777" w:rsidR="001C4779" w:rsidRDefault="00000000">
      <w:pPr>
        <w:pStyle w:val="QDisplayLogic"/>
        <w:keepNext/>
        <w:ind w:firstLine="400"/>
      </w:pPr>
      <w:r>
        <w:t xml:space="preserve">If </w:t>
      </w:r>
      <w:proofErr w:type="gramStart"/>
      <w:r>
        <w:t>Generally</w:t>
      </w:r>
      <w:proofErr w:type="gramEnd"/>
      <w:r>
        <w:t xml:space="preserve"> speaking, do you think of yourself as a ...? = Independent</w:t>
      </w:r>
    </w:p>
    <w:p w14:paraId="712A7A9C" w14:textId="77777777" w:rsidR="001C4779" w:rsidRDefault="00000000">
      <w:pPr>
        <w:pStyle w:val="QDisplayLogic"/>
        <w:keepNext/>
        <w:ind w:firstLine="400"/>
      </w:pPr>
      <w:r>
        <w:t xml:space="preserve">Or </w:t>
      </w:r>
      <w:proofErr w:type="gramStart"/>
      <w:r>
        <w:t>Generally</w:t>
      </w:r>
      <w:proofErr w:type="gramEnd"/>
      <w:r>
        <w:t xml:space="preserve"> speaking, do you think of yourself as a ...? = Other (please specify)</w:t>
      </w:r>
    </w:p>
    <w:p w14:paraId="05AEA88A" w14:textId="77777777" w:rsidR="001C4779" w:rsidRDefault="00000000">
      <w:pPr>
        <w:pStyle w:val="QDisplayLogic"/>
        <w:keepNext/>
        <w:ind w:firstLine="400"/>
      </w:pPr>
      <w:r>
        <w:t xml:space="preserve">Or </w:t>
      </w:r>
      <w:proofErr w:type="gramStart"/>
      <w:r>
        <w:t>Generally</w:t>
      </w:r>
      <w:proofErr w:type="gramEnd"/>
      <w:r>
        <w:t xml:space="preserve"> speaking, do you think of yourself as a ...? = Not sure</w:t>
      </w:r>
    </w:p>
    <w:p w14:paraId="188475E6" w14:textId="77777777" w:rsidR="001C4779" w:rsidRDefault="001C4779"/>
    <w:p w14:paraId="2CABC223" w14:textId="77777777" w:rsidR="001C4779" w:rsidRDefault="00000000">
      <w:pPr>
        <w:keepNext/>
      </w:pPr>
      <w:proofErr w:type="spellStart"/>
      <w:r>
        <w:lastRenderedPageBreak/>
        <w:t>pid_</w:t>
      </w:r>
      <w:proofErr w:type="gramStart"/>
      <w:r>
        <w:t>i</w:t>
      </w:r>
      <w:proofErr w:type="spellEnd"/>
      <w:r>
        <w:t xml:space="preserve">  Do</w:t>
      </w:r>
      <w:proofErr w:type="gramEnd"/>
      <w:r>
        <w:t xml:space="preserve"> you think of yourself as closer to the Democratic or the Republican Party?</w:t>
      </w:r>
      <w:r>
        <w:br/>
      </w:r>
    </w:p>
    <w:p w14:paraId="54437A6D" w14:textId="77777777" w:rsidR="001C4779" w:rsidRDefault="00000000">
      <w:pPr>
        <w:pStyle w:val="ListParagraph"/>
        <w:keepNext/>
        <w:numPr>
          <w:ilvl w:val="0"/>
          <w:numId w:val="4"/>
        </w:numPr>
      </w:pPr>
      <w:r>
        <w:t xml:space="preserve">The Democratic </w:t>
      </w:r>
      <w:proofErr w:type="gramStart"/>
      <w:r>
        <w:t>Party  (</w:t>
      </w:r>
      <w:proofErr w:type="gramEnd"/>
      <w:r>
        <w:t xml:space="preserve">1) </w:t>
      </w:r>
    </w:p>
    <w:p w14:paraId="3BBC8CE7" w14:textId="77777777" w:rsidR="001C4779" w:rsidRDefault="00000000">
      <w:pPr>
        <w:pStyle w:val="ListParagraph"/>
        <w:keepNext/>
        <w:numPr>
          <w:ilvl w:val="0"/>
          <w:numId w:val="4"/>
        </w:numPr>
      </w:pPr>
      <w:r>
        <w:t xml:space="preserve">The Republican </w:t>
      </w:r>
      <w:proofErr w:type="gramStart"/>
      <w:r>
        <w:t>Party  (</w:t>
      </w:r>
      <w:proofErr w:type="gramEnd"/>
      <w:r>
        <w:t xml:space="preserve">2) </w:t>
      </w:r>
    </w:p>
    <w:p w14:paraId="4B764392" w14:textId="77777777" w:rsidR="001C4779" w:rsidRDefault="00000000">
      <w:pPr>
        <w:pStyle w:val="ListParagraph"/>
        <w:keepNext/>
        <w:numPr>
          <w:ilvl w:val="0"/>
          <w:numId w:val="4"/>
        </w:numPr>
      </w:pPr>
      <w:proofErr w:type="gramStart"/>
      <w:r>
        <w:t>Neither  (</w:t>
      </w:r>
      <w:proofErr w:type="gramEnd"/>
      <w:r>
        <w:t xml:space="preserve">3) </w:t>
      </w:r>
    </w:p>
    <w:p w14:paraId="130B2716" w14:textId="77777777" w:rsidR="001C4779" w:rsidRDefault="00000000">
      <w:pPr>
        <w:pStyle w:val="ListParagraph"/>
        <w:keepNext/>
        <w:numPr>
          <w:ilvl w:val="0"/>
          <w:numId w:val="4"/>
        </w:numPr>
      </w:pPr>
      <w:r>
        <w:t xml:space="preserve">Not </w:t>
      </w:r>
      <w:proofErr w:type="gramStart"/>
      <w:r>
        <w:t>sure  (</w:t>
      </w:r>
      <w:proofErr w:type="gramEnd"/>
      <w:r>
        <w:t xml:space="preserve">4) </w:t>
      </w:r>
    </w:p>
    <w:p w14:paraId="2DE731D0" w14:textId="77777777" w:rsidR="001C4779" w:rsidRDefault="001C4779"/>
    <w:p w14:paraId="196EC298" w14:textId="77777777" w:rsidR="001C4779" w:rsidRDefault="001C47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1C4779" w14:paraId="70B6B4D3" w14:textId="77777777">
        <w:tblPrEx>
          <w:tblCellMar>
            <w:top w:w="0" w:type="dxa"/>
            <w:bottom w:w="0" w:type="dxa"/>
          </w:tblCellMar>
        </w:tblPrEx>
        <w:trPr>
          <w:trHeight w:val="300"/>
        </w:trPr>
        <w:tc>
          <w:tcPr>
            <w:tcW w:w="1368" w:type="dxa"/>
            <w:tcBorders>
              <w:top w:val="nil"/>
              <w:left w:val="nil"/>
              <w:bottom w:val="nil"/>
              <w:right w:val="nil"/>
            </w:tcBorders>
          </w:tcPr>
          <w:p w14:paraId="492C0661" w14:textId="77777777" w:rsidR="001C4779" w:rsidRDefault="00000000">
            <w:pPr>
              <w:rPr>
                <w:color w:val="CCCCCC"/>
              </w:rPr>
            </w:pPr>
            <w:r>
              <w:rPr>
                <w:color w:val="CCCCCC"/>
              </w:rPr>
              <w:t>Page Break</w:t>
            </w:r>
          </w:p>
        </w:tc>
        <w:tc>
          <w:tcPr>
            <w:tcW w:w="8208" w:type="dxa"/>
            <w:tcBorders>
              <w:top w:val="nil"/>
              <w:left w:val="nil"/>
              <w:bottom w:val="nil"/>
              <w:right w:val="nil"/>
            </w:tcBorders>
          </w:tcPr>
          <w:p w14:paraId="38FD83D1" w14:textId="77777777" w:rsidR="001C4779" w:rsidRDefault="001C4779">
            <w:pPr>
              <w:pBdr>
                <w:top w:val="single" w:sz="8" w:space="0" w:color="CCCCCC"/>
              </w:pBdr>
              <w:spacing w:before="120" w:after="120" w:line="120" w:lineRule="auto"/>
              <w:jc w:val="center"/>
              <w:rPr>
                <w:color w:val="CCCCCC"/>
              </w:rPr>
            </w:pPr>
          </w:p>
        </w:tc>
      </w:tr>
    </w:tbl>
    <w:p w14:paraId="2C4402EE" w14:textId="77777777" w:rsidR="001C4779" w:rsidRDefault="00000000">
      <w:r>
        <w:br w:type="page"/>
      </w:r>
    </w:p>
    <w:p w14:paraId="48313D1A" w14:textId="77777777" w:rsidR="001C4779" w:rsidRDefault="001C4779"/>
    <w:p w14:paraId="2401E3B7" w14:textId="77777777" w:rsidR="001C4779" w:rsidRDefault="00000000">
      <w:pPr>
        <w:keepNext/>
      </w:pPr>
      <w:proofErr w:type="gramStart"/>
      <w:r>
        <w:t>attention  How</w:t>
      </w:r>
      <w:proofErr w:type="gramEnd"/>
      <w:r>
        <w:t xml:space="preserve"> often do you pay attention to what is going on in government and politics?</w:t>
      </w:r>
    </w:p>
    <w:p w14:paraId="7789B214" w14:textId="77777777" w:rsidR="001C4779" w:rsidRDefault="00000000">
      <w:pPr>
        <w:pStyle w:val="ListParagraph"/>
        <w:keepNext/>
        <w:numPr>
          <w:ilvl w:val="0"/>
          <w:numId w:val="4"/>
        </w:numPr>
      </w:pPr>
      <w:proofErr w:type="gramStart"/>
      <w:r>
        <w:t>Always  (</w:t>
      </w:r>
      <w:proofErr w:type="gramEnd"/>
      <w:r>
        <w:t xml:space="preserve">1) </w:t>
      </w:r>
    </w:p>
    <w:p w14:paraId="788197DB" w14:textId="77777777" w:rsidR="001C4779" w:rsidRDefault="00000000">
      <w:pPr>
        <w:pStyle w:val="ListParagraph"/>
        <w:keepNext/>
        <w:numPr>
          <w:ilvl w:val="0"/>
          <w:numId w:val="4"/>
        </w:numPr>
      </w:pPr>
      <w:r>
        <w:t xml:space="preserve">Most of the </w:t>
      </w:r>
      <w:proofErr w:type="gramStart"/>
      <w:r>
        <w:t>time  (</w:t>
      </w:r>
      <w:proofErr w:type="gramEnd"/>
      <w:r>
        <w:t xml:space="preserve">2) </w:t>
      </w:r>
    </w:p>
    <w:p w14:paraId="1EABB0A9" w14:textId="77777777" w:rsidR="001C4779" w:rsidRDefault="00000000">
      <w:pPr>
        <w:pStyle w:val="ListParagraph"/>
        <w:keepNext/>
        <w:numPr>
          <w:ilvl w:val="0"/>
          <w:numId w:val="4"/>
        </w:numPr>
      </w:pPr>
      <w:r>
        <w:t xml:space="preserve">About half of the </w:t>
      </w:r>
      <w:proofErr w:type="gramStart"/>
      <w:r>
        <w:t>time  (</w:t>
      </w:r>
      <w:proofErr w:type="gramEnd"/>
      <w:r>
        <w:t xml:space="preserve">3) </w:t>
      </w:r>
    </w:p>
    <w:p w14:paraId="3BA4FFDD" w14:textId="77777777" w:rsidR="001C4779" w:rsidRDefault="00000000">
      <w:pPr>
        <w:pStyle w:val="ListParagraph"/>
        <w:keepNext/>
        <w:numPr>
          <w:ilvl w:val="0"/>
          <w:numId w:val="4"/>
        </w:numPr>
      </w:pPr>
      <w:r>
        <w:t xml:space="preserve">Some of the </w:t>
      </w:r>
      <w:proofErr w:type="gramStart"/>
      <w:r>
        <w:t>time  (</w:t>
      </w:r>
      <w:proofErr w:type="gramEnd"/>
      <w:r>
        <w:t xml:space="preserve">4) </w:t>
      </w:r>
    </w:p>
    <w:p w14:paraId="43F88B2A" w14:textId="77777777" w:rsidR="001C4779" w:rsidRDefault="00000000">
      <w:pPr>
        <w:pStyle w:val="ListParagraph"/>
        <w:keepNext/>
        <w:numPr>
          <w:ilvl w:val="0"/>
          <w:numId w:val="4"/>
        </w:numPr>
      </w:pPr>
      <w:proofErr w:type="gramStart"/>
      <w:r>
        <w:t>Never  (</w:t>
      </w:r>
      <w:proofErr w:type="gramEnd"/>
      <w:r>
        <w:t xml:space="preserve">5) </w:t>
      </w:r>
    </w:p>
    <w:p w14:paraId="30FFA7D8" w14:textId="77777777" w:rsidR="001C4779" w:rsidRDefault="001C4779"/>
    <w:p w14:paraId="5AD6DE49" w14:textId="77777777" w:rsidR="001C4779" w:rsidRDefault="00000000">
      <w:pPr>
        <w:pStyle w:val="BlockEndLabel"/>
      </w:pPr>
      <w:r>
        <w:t>End of Block: Political and Demographics Block</w:t>
      </w:r>
    </w:p>
    <w:p w14:paraId="001A880A" w14:textId="77777777" w:rsidR="001C4779" w:rsidRDefault="001C4779">
      <w:pPr>
        <w:pStyle w:val="BlockSeparator"/>
      </w:pPr>
    </w:p>
    <w:p w14:paraId="14E1A23B" w14:textId="77777777" w:rsidR="001C4779" w:rsidRDefault="00000000">
      <w:pPr>
        <w:pStyle w:val="BlockStartLabel"/>
      </w:pPr>
      <w:r>
        <w:t xml:space="preserve">Start of Block: </w:t>
      </w:r>
      <w:proofErr w:type="spellStart"/>
      <w:r>
        <w:t>treatment_blue_</w:t>
      </w:r>
      <w:proofErr w:type="gramStart"/>
      <w:r>
        <w:t>align</w:t>
      </w:r>
      <w:proofErr w:type="spellEnd"/>
      <w:proofErr w:type="gramEnd"/>
    </w:p>
    <w:p w14:paraId="2F196690" w14:textId="77777777" w:rsidR="001C4779" w:rsidRDefault="001C4779"/>
    <w:p w14:paraId="7C805BD6" w14:textId="77777777" w:rsidR="001C4779" w:rsidRDefault="00000000">
      <w:pPr>
        <w:keepNext/>
      </w:pPr>
      <w:proofErr w:type="spellStart"/>
      <w:r>
        <w:lastRenderedPageBreak/>
        <w:t>treat_blue_</w:t>
      </w:r>
      <w:proofErr w:type="gramStart"/>
      <w:r>
        <w:t>align</w:t>
      </w:r>
      <w:proofErr w:type="spellEnd"/>
      <w:r>
        <w:t>  ​</w:t>
      </w:r>
      <w:proofErr w:type="gramEnd"/>
      <w:r>
        <w:t xml:space="preserve">​​​​​Imagine you have been assigned to have an online conversation with this person. To protect their identity, your assigned conversation partner created an avatar, and you will have an opportunity to create your own avatar for the conversation as </w:t>
      </w:r>
      <w:commentRangeStart w:id="30"/>
      <w:r>
        <w:t>well</w:t>
      </w:r>
      <w:commentRangeEnd w:id="30"/>
      <w:r w:rsidR="00606804">
        <w:rPr>
          <w:rStyle w:val="CommentReference"/>
        </w:rPr>
        <w:commentReference w:id="30"/>
      </w:r>
      <w:r>
        <w:t>.</w:t>
      </w:r>
      <w:r>
        <w:br/>
        <w:t xml:space="preserve"> </w:t>
      </w:r>
      <w:r>
        <w:br/>
        <w:t xml:space="preserve">   </w:t>
      </w:r>
      <w:r>
        <w:tab/>
        <w:t xml:space="preserve">Democrat </w:t>
      </w:r>
      <w:r>
        <w:tab/>
        <w:t xml:space="preserve">Supportive of Universal Basic Income </w:t>
      </w:r>
      <w:r>
        <w:tab/>
        <w:t xml:space="preserve">Pro-choice </w:t>
      </w:r>
      <w:r>
        <w:tab/>
        <w:t xml:space="preserve">Supportive of gun control  </w:t>
      </w:r>
      <w:r>
        <w:br/>
        <w:t xml:space="preserve"> </w:t>
      </w:r>
      <w:r>
        <w:br/>
        <w:t xml:space="preserve"> Do you agree or disagree with the following statements about this person:</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1C4779" w14:paraId="55E7888E" w14:textId="77777777" w:rsidTr="001C4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35015A1" w14:textId="77777777" w:rsidR="001C4779" w:rsidRDefault="001C4779">
            <w:pPr>
              <w:keepNext/>
            </w:pPr>
          </w:p>
        </w:tc>
        <w:tc>
          <w:tcPr>
            <w:tcW w:w="1596" w:type="dxa"/>
          </w:tcPr>
          <w:p w14:paraId="125AA91E" w14:textId="77777777" w:rsidR="001C4779" w:rsidRDefault="00000000">
            <w:pPr>
              <w:cnfStyle w:val="100000000000" w:firstRow="1" w:lastRow="0" w:firstColumn="0" w:lastColumn="0" w:oddVBand="0" w:evenVBand="0" w:oddHBand="0" w:evenHBand="0" w:firstRowFirstColumn="0" w:firstRowLastColumn="0" w:lastRowFirstColumn="0" w:lastRowLastColumn="0"/>
            </w:pPr>
            <w:r>
              <w:t>Strongly agree (1)</w:t>
            </w:r>
          </w:p>
        </w:tc>
        <w:tc>
          <w:tcPr>
            <w:tcW w:w="1596" w:type="dxa"/>
          </w:tcPr>
          <w:p w14:paraId="3B169F64" w14:textId="77777777" w:rsidR="001C4779" w:rsidRDefault="00000000">
            <w:pPr>
              <w:cnfStyle w:val="100000000000" w:firstRow="1" w:lastRow="0" w:firstColumn="0" w:lastColumn="0" w:oddVBand="0" w:evenVBand="0" w:oddHBand="0" w:evenHBand="0" w:firstRowFirstColumn="0" w:firstRowLastColumn="0" w:lastRowFirstColumn="0" w:lastRowLastColumn="0"/>
            </w:pPr>
            <w:r>
              <w:t>Agree (2)</w:t>
            </w:r>
          </w:p>
        </w:tc>
        <w:tc>
          <w:tcPr>
            <w:tcW w:w="1596" w:type="dxa"/>
          </w:tcPr>
          <w:p w14:paraId="6DEDA1B5" w14:textId="77777777" w:rsidR="001C4779" w:rsidRDefault="00000000">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5061898D" w14:textId="77777777" w:rsidR="001C4779" w:rsidRDefault="00000000">
            <w:pPr>
              <w:cnfStyle w:val="100000000000" w:firstRow="1" w:lastRow="0" w:firstColumn="0" w:lastColumn="0" w:oddVBand="0" w:evenVBand="0" w:oddHBand="0" w:evenHBand="0" w:firstRowFirstColumn="0" w:firstRowLastColumn="0" w:lastRowFirstColumn="0" w:lastRowLastColumn="0"/>
            </w:pPr>
            <w:r>
              <w:t>Disagree (4)</w:t>
            </w:r>
          </w:p>
        </w:tc>
        <w:tc>
          <w:tcPr>
            <w:tcW w:w="1596" w:type="dxa"/>
          </w:tcPr>
          <w:p w14:paraId="48E6B62C" w14:textId="77777777" w:rsidR="001C4779" w:rsidRDefault="00000000">
            <w:pPr>
              <w:cnfStyle w:val="100000000000" w:firstRow="1" w:lastRow="0" w:firstColumn="0" w:lastColumn="0" w:oddVBand="0" w:evenVBand="0" w:oddHBand="0" w:evenHBand="0" w:firstRowFirstColumn="0" w:firstRowLastColumn="0" w:lastRowFirstColumn="0" w:lastRowLastColumn="0"/>
            </w:pPr>
            <w:r>
              <w:t>Strongly disagree (5)</w:t>
            </w:r>
          </w:p>
        </w:tc>
      </w:tr>
      <w:tr w:rsidR="001C4779" w14:paraId="1EE0912D" w14:textId="77777777" w:rsidTr="001C4779">
        <w:tc>
          <w:tcPr>
            <w:cnfStyle w:val="001000000000" w:firstRow="0" w:lastRow="0" w:firstColumn="1" w:lastColumn="0" w:oddVBand="0" w:evenVBand="0" w:oddHBand="0" w:evenHBand="0" w:firstRowFirstColumn="0" w:firstRowLastColumn="0" w:lastRowFirstColumn="0" w:lastRowLastColumn="0"/>
            <w:tcW w:w="1596" w:type="dxa"/>
          </w:tcPr>
          <w:p w14:paraId="2E6E8FDF" w14:textId="77777777" w:rsidR="001C4779" w:rsidRDefault="00000000">
            <w:pPr>
              <w:keepNext/>
            </w:pPr>
            <w:r>
              <w:t xml:space="preserve">I am willing to have a conversation with this person. (1) </w:t>
            </w:r>
          </w:p>
        </w:tc>
        <w:tc>
          <w:tcPr>
            <w:tcW w:w="1596" w:type="dxa"/>
          </w:tcPr>
          <w:p w14:paraId="62922125"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0E7F0E"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2D042B"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05B56B"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0DB4DE"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4779" w14:paraId="613499BE" w14:textId="77777777" w:rsidTr="001C4779">
        <w:tc>
          <w:tcPr>
            <w:cnfStyle w:val="001000000000" w:firstRow="0" w:lastRow="0" w:firstColumn="1" w:lastColumn="0" w:oddVBand="0" w:evenVBand="0" w:oddHBand="0" w:evenHBand="0" w:firstRowFirstColumn="0" w:firstRowLastColumn="0" w:lastRowFirstColumn="0" w:lastRowLastColumn="0"/>
            <w:tcW w:w="1596" w:type="dxa"/>
          </w:tcPr>
          <w:p w14:paraId="282E2DD0" w14:textId="77777777" w:rsidR="001C4779" w:rsidRDefault="00000000">
            <w:pPr>
              <w:keepNext/>
            </w:pPr>
            <w:r>
              <w:t xml:space="preserve">I can see myself initiating the conversation with this person. (2) </w:t>
            </w:r>
          </w:p>
        </w:tc>
        <w:tc>
          <w:tcPr>
            <w:tcW w:w="1596" w:type="dxa"/>
          </w:tcPr>
          <w:p w14:paraId="0EA03C76"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3C41AD"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B05647"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EA9FC2"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FFB7A3"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4779" w14:paraId="213501ED" w14:textId="77777777" w:rsidTr="001C4779">
        <w:tc>
          <w:tcPr>
            <w:cnfStyle w:val="001000000000" w:firstRow="0" w:lastRow="0" w:firstColumn="1" w:lastColumn="0" w:oddVBand="0" w:evenVBand="0" w:oddHBand="0" w:evenHBand="0" w:firstRowFirstColumn="0" w:firstRowLastColumn="0" w:lastRowFirstColumn="0" w:lastRowLastColumn="0"/>
            <w:tcW w:w="1596" w:type="dxa"/>
          </w:tcPr>
          <w:p w14:paraId="39FAEA56" w14:textId="77777777" w:rsidR="001C4779" w:rsidRDefault="00000000">
            <w:pPr>
              <w:keepNext/>
            </w:pPr>
            <w:r>
              <w:t xml:space="preserve">I think I would agree about most things with this person. (3) </w:t>
            </w:r>
          </w:p>
        </w:tc>
        <w:tc>
          <w:tcPr>
            <w:tcW w:w="1596" w:type="dxa"/>
          </w:tcPr>
          <w:p w14:paraId="69FCB6B0"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F968CA"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35C19B"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51484C"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4F8884"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997B000" w14:textId="77777777" w:rsidR="001C4779" w:rsidRDefault="001C4779"/>
    <w:p w14:paraId="1B47ADBE" w14:textId="77777777" w:rsidR="001C4779" w:rsidRDefault="001C4779"/>
    <w:p w14:paraId="27E11F47" w14:textId="77777777" w:rsidR="001C4779" w:rsidRDefault="001C47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1C4779" w14:paraId="60EA1CDA" w14:textId="77777777">
        <w:tblPrEx>
          <w:tblCellMar>
            <w:top w:w="0" w:type="dxa"/>
            <w:bottom w:w="0" w:type="dxa"/>
          </w:tblCellMar>
        </w:tblPrEx>
        <w:trPr>
          <w:trHeight w:val="300"/>
        </w:trPr>
        <w:tc>
          <w:tcPr>
            <w:tcW w:w="1368" w:type="dxa"/>
            <w:tcBorders>
              <w:top w:val="nil"/>
              <w:left w:val="nil"/>
              <w:bottom w:val="nil"/>
              <w:right w:val="nil"/>
            </w:tcBorders>
          </w:tcPr>
          <w:p w14:paraId="0279A4B0" w14:textId="77777777" w:rsidR="001C4779" w:rsidRDefault="00000000">
            <w:pPr>
              <w:rPr>
                <w:color w:val="CCCCCC"/>
              </w:rPr>
            </w:pPr>
            <w:r>
              <w:rPr>
                <w:color w:val="CCCCCC"/>
              </w:rPr>
              <w:t>Page Break</w:t>
            </w:r>
          </w:p>
        </w:tc>
        <w:tc>
          <w:tcPr>
            <w:tcW w:w="8208" w:type="dxa"/>
            <w:tcBorders>
              <w:top w:val="nil"/>
              <w:left w:val="nil"/>
              <w:bottom w:val="nil"/>
              <w:right w:val="nil"/>
            </w:tcBorders>
          </w:tcPr>
          <w:p w14:paraId="0FAFA8C4" w14:textId="77777777" w:rsidR="001C4779" w:rsidRDefault="001C4779">
            <w:pPr>
              <w:pBdr>
                <w:top w:val="single" w:sz="8" w:space="0" w:color="CCCCCC"/>
              </w:pBdr>
              <w:spacing w:before="120" w:after="120" w:line="120" w:lineRule="auto"/>
              <w:jc w:val="center"/>
              <w:rPr>
                <w:color w:val="CCCCCC"/>
              </w:rPr>
            </w:pPr>
          </w:p>
        </w:tc>
      </w:tr>
    </w:tbl>
    <w:p w14:paraId="1061CA23" w14:textId="77777777" w:rsidR="001C4779" w:rsidRDefault="00000000">
      <w:r>
        <w:br w:type="page"/>
      </w:r>
    </w:p>
    <w:p w14:paraId="12946C9F" w14:textId="77777777" w:rsidR="001C4779" w:rsidRDefault="001C4779"/>
    <w:p w14:paraId="6317C350" w14:textId="77777777" w:rsidR="001C4779" w:rsidRDefault="00000000">
      <w:pPr>
        <w:keepNext/>
      </w:pPr>
      <w:proofErr w:type="spellStart"/>
      <w:r>
        <w:t>conflict_</w:t>
      </w:r>
      <w:proofErr w:type="gramStart"/>
      <w:r>
        <w:t>avoidance</w:t>
      </w:r>
      <w:proofErr w:type="spellEnd"/>
      <w:r>
        <w:t xml:space="preserve">  Do</w:t>
      </w:r>
      <w:proofErr w:type="gramEnd"/>
      <w:r>
        <w:t xml:space="preserve"> you agree or disagree with the following statements?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1C4779" w14:paraId="01FF018A" w14:textId="77777777" w:rsidTr="001C4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1ACACB4" w14:textId="77777777" w:rsidR="001C4779" w:rsidRDefault="001C4779">
            <w:pPr>
              <w:keepNext/>
            </w:pPr>
          </w:p>
        </w:tc>
        <w:tc>
          <w:tcPr>
            <w:tcW w:w="1596" w:type="dxa"/>
          </w:tcPr>
          <w:p w14:paraId="786A4AA8" w14:textId="77777777" w:rsidR="001C4779" w:rsidRDefault="00000000">
            <w:pPr>
              <w:cnfStyle w:val="100000000000" w:firstRow="1" w:lastRow="0" w:firstColumn="0" w:lastColumn="0" w:oddVBand="0" w:evenVBand="0" w:oddHBand="0" w:evenHBand="0" w:firstRowFirstColumn="0" w:firstRowLastColumn="0" w:lastRowFirstColumn="0" w:lastRowLastColumn="0"/>
            </w:pPr>
            <w:r>
              <w:t>Strongly agree (1)</w:t>
            </w:r>
          </w:p>
        </w:tc>
        <w:tc>
          <w:tcPr>
            <w:tcW w:w="1596" w:type="dxa"/>
          </w:tcPr>
          <w:p w14:paraId="20BF03FF" w14:textId="77777777" w:rsidR="001C4779" w:rsidRDefault="00000000">
            <w:pPr>
              <w:cnfStyle w:val="100000000000" w:firstRow="1" w:lastRow="0" w:firstColumn="0" w:lastColumn="0" w:oddVBand="0" w:evenVBand="0" w:oddHBand="0" w:evenHBand="0" w:firstRowFirstColumn="0" w:firstRowLastColumn="0" w:lastRowFirstColumn="0" w:lastRowLastColumn="0"/>
            </w:pPr>
            <w:r>
              <w:t>Agree (2)</w:t>
            </w:r>
          </w:p>
        </w:tc>
        <w:tc>
          <w:tcPr>
            <w:tcW w:w="1596" w:type="dxa"/>
          </w:tcPr>
          <w:p w14:paraId="5B0915F1" w14:textId="77777777" w:rsidR="001C4779" w:rsidRDefault="00000000">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069BA342" w14:textId="77777777" w:rsidR="001C4779" w:rsidRDefault="00000000">
            <w:pPr>
              <w:cnfStyle w:val="100000000000" w:firstRow="1" w:lastRow="0" w:firstColumn="0" w:lastColumn="0" w:oddVBand="0" w:evenVBand="0" w:oddHBand="0" w:evenHBand="0" w:firstRowFirstColumn="0" w:firstRowLastColumn="0" w:lastRowFirstColumn="0" w:lastRowLastColumn="0"/>
            </w:pPr>
            <w:r>
              <w:t>Disagree (4)</w:t>
            </w:r>
          </w:p>
        </w:tc>
        <w:tc>
          <w:tcPr>
            <w:tcW w:w="1596" w:type="dxa"/>
          </w:tcPr>
          <w:p w14:paraId="1BD2D340" w14:textId="77777777" w:rsidR="001C4779" w:rsidRDefault="00000000">
            <w:pPr>
              <w:cnfStyle w:val="100000000000" w:firstRow="1" w:lastRow="0" w:firstColumn="0" w:lastColumn="0" w:oddVBand="0" w:evenVBand="0" w:oddHBand="0" w:evenHBand="0" w:firstRowFirstColumn="0" w:firstRowLastColumn="0" w:lastRowFirstColumn="0" w:lastRowLastColumn="0"/>
            </w:pPr>
            <w:r>
              <w:t>Strongly disagree (5)</w:t>
            </w:r>
          </w:p>
        </w:tc>
      </w:tr>
      <w:tr w:rsidR="001C4779" w14:paraId="2ED8D521" w14:textId="77777777" w:rsidTr="001C4779">
        <w:tc>
          <w:tcPr>
            <w:cnfStyle w:val="001000000000" w:firstRow="0" w:lastRow="0" w:firstColumn="1" w:lastColumn="0" w:oddVBand="0" w:evenVBand="0" w:oddHBand="0" w:evenHBand="0" w:firstRowFirstColumn="0" w:firstRowLastColumn="0" w:lastRowFirstColumn="0" w:lastRowLastColumn="0"/>
            <w:tcW w:w="1596" w:type="dxa"/>
          </w:tcPr>
          <w:p w14:paraId="2EEAC2F5" w14:textId="77777777" w:rsidR="001C4779" w:rsidRDefault="00000000">
            <w:pPr>
              <w:keepNext/>
            </w:pPr>
            <w:r>
              <w:t xml:space="preserve">I enjoy challenging the opinions of others. (1) </w:t>
            </w:r>
          </w:p>
        </w:tc>
        <w:tc>
          <w:tcPr>
            <w:tcW w:w="1596" w:type="dxa"/>
          </w:tcPr>
          <w:p w14:paraId="7F45F0D7"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357605"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FD78DA"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1237A2"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ED2609"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4779" w14:paraId="162366FE" w14:textId="77777777" w:rsidTr="001C4779">
        <w:tc>
          <w:tcPr>
            <w:cnfStyle w:val="001000000000" w:firstRow="0" w:lastRow="0" w:firstColumn="1" w:lastColumn="0" w:oddVBand="0" w:evenVBand="0" w:oddHBand="0" w:evenHBand="0" w:firstRowFirstColumn="0" w:firstRowLastColumn="0" w:lastRowFirstColumn="0" w:lastRowLastColumn="0"/>
            <w:tcW w:w="1596" w:type="dxa"/>
          </w:tcPr>
          <w:p w14:paraId="4F750CC2" w14:textId="77777777" w:rsidR="001C4779" w:rsidRDefault="00000000">
            <w:pPr>
              <w:keepNext/>
            </w:pPr>
            <w:r>
              <w:t xml:space="preserve">I dislike arguing about politics. (2) </w:t>
            </w:r>
          </w:p>
        </w:tc>
        <w:tc>
          <w:tcPr>
            <w:tcW w:w="1596" w:type="dxa"/>
          </w:tcPr>
          <w:p w14:paraId="58774A0A"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603A1F"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A2A4F5"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9F21D8"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E24950"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732EB73" w14:textId="77777777" w:rsidR="001C4779" w:rsidRDefault="001C4779"/>
    <w:p w14:paraId="277F7811" w14:textId="77777777" w:rsidR="001C4779" w:rsidRDefault="001C4779"/>
    <w:p w14:paraId="602DDD1F" w14:textId="77777777" w:rsidR="001C4779" w:rsidRDefault="00000000">
      <w:pPr>
        <w:pStyle w:val="BlockEndLabel"/>
      </w:pPr>
      <w:r>
        <w:t xml:space="preserve">End of Block: </w:t>
      </w:r>
      <w:proofErr w:type="spellStart"/>
      <w:r>
        <w:t>treatment_blue_</w:t>
      </w:r>
      <w:proofErr w:type="gramStart"/>
      <w:r>
        <w:t>align</w:t>
      </w:r>
      <w:proofErr w:type="spellEnd"/>
      <w:proofErr w:type="gramEnd"/>
    </w:p>
    <w:p w14:paraId="5A88C9E6" w14:textId="77777777" w:rsidR="001C4779" w:rsidRDefault="001C4779">
      <w:pPr>
        <w:pStyle w:val="BlockSeparator"/>
      </w:pPr>
    </w:p>
    <w:p w14:paraId="4CB65C03" w14:textId="77777777" w:rsidR="001C4779" w:rsidRDefault="00000000">
      <w:pPr>
        <w:pStyle w:val="BlockStartLabel"/>
      </w:pPr>
      <w:r>
        <w:t xml:space="preserve">Start of Block: </w:t>
      </w:r>
      <w:proofErr w:type="gramStart"/>
      <w:r>
        <w:t>debrief</w:t>
      </w:r>
      <w:proofErr w:type="gramEnd"/>
    </w:p>
    <w:p w14:paraId="0AF4C8AB" w14:textId="77777777" w:rsidR="001C4779" w:rsidRDefault="001C4779"/>
    <w:p w14:paraId="6BC2F8F9" w14:textId="77777777" w:rsidR="001C4779" w:rsidRDefault="00000000">
      <w:pPr>
        <w:keepNext/>
      </w:pPr>
      <w:proofErr w:type="gramStart"/>
      <w:r>
        <w:t xml:space="preserve">debrief  </w:t>
      </w:r>
      <w:r>
        <w:rPr>
          <w:b/>
        </w:rPr>
        <w:t>Debriefing</w:t>
      </w:r>
      <w:proofErr w:type="gramEnd"/>
      <w:r>
        <w:br/>
        <w:t xml:space="preserve"> </w:t>
      </w:r>
      <w:r>
        <w:br/>
        <w:t xml:space="preserve"> Thank you for your participation in this study. Before we end, the researchers would like to provide a little bit more information about this study. We did not match you with a potential discussion partner. This was a hypothetical situation. We did not tell you that this discussion partner was fictional because we wanted to see what aspects of them stood out to you when asked to evaluate someone you may not recognize.</w:t>
      </w:r>
      <w:r>
        <w:br/>
        <w:t xml:space="preserve"> </w:t>
      </w:r>
      <w:r>
        <w:br/>
        <w:t xml:space="preserve"> We thank you again for participating in this study. We ask that you do not discuss the study with other potential participants. We are happy to share any research and papers that result from this study. We are also happy to answer any questions you may have about the study.</w:t>
      </w:r>
      <w:r>
        <w:br/>
        <w:t xml:space="preserve"> </w:t>
      </w:r>
      <w:r>
        <w:br/>
        <w:t xml:space="preserve"> Damon C. Roberts</w:t>
      </w:r>
      <w:r>
        <w:br/>
        <w:t xml:space="preserve"> PhD Candidate Department of Political Science at the University of Colorado Boulder</w:t>
      </w:r>
      <w:r>
        <w:br/>
        <w:t xml:space="preserve"> damon.roberts-1@colorado.edu</w:t>
      </w:r>
    </w:p>
    <w:p w14:paraId="31D652C8" w14:textId="77777777" w:rsidR="001C4779" w:rsidRDefault="001C4779"/>
    <w:p w14:paraId="063292E9" w14:textId="77777777" w:rsidR="001C4779" w:rsidRDefault="00000000">
      <w:pPr>
        <w:pStyle w:val="BlockEndLabel"/>
      </w:pPr>
      <w:r>
        <w:t xml:space="preserve">End of Block: </w:t>
      </w:r>
      <w:proofErr w:type="gramStart"/>
      <w:r>
        <w:t>debrief</w:t>
      </w:r>
      <w:proofErr w:type="gramEnd"/>
    </w:p>
    <w:p w14:paraId="5D3A965C" w14:textId="77777777" w:rsidR="001C4779" w:rsidRDefault="001C4779">
      <w:pPr>
        <w:pStyle w:val="BlockSeparator"/>
      </w:pPr>
    </w:p>
    <w:p w14:paraId="2BA73D96" w14:textId="77777777" w:rsidR="001C4779" w:rsidRDefault="00000000">
      <w:pPr>
        <w:pStyle w:val="BlockStartLabel"/>
      </w:pPr>
      <w:r>
        <w:t xml:space="preserve">Start of Block: </w:t>
      </w:r>
      <w:proofErr w:type="spellStart"/>
      <w:r>
        <w:t>treatment_blue_not</w:t>
      </w:r>
      <w:proofErr w:type="spellEnd"/>
    </w:p>
    <w:p w14:paraId="49F26820" w14:textId="77777777" w:rsidR="001C4779" w:rsidRDefault="001C4779"/>
    <w:p w14:paraId="73917C26" w14:textId="77777777" w:rsidR="001C4779" w:rsidRDefault="00000000">
      <w:pPr>
        <w:keepNext/>
      </w:pPr>
      <w:proofErr w:type="spellStart"/>
      <w:r>
        <w:t>treatment_blue_</w:t>
      </w:r>
      <w:proofErr w:type="gramStart"/>
      <w:r>
        <w:t>not</w:t>
      </w:r>
      <w:proofErr w:type="spellEnd"/>
      <w:r>
        <w:t xml:space="preserve">  ​</w:t>
      </w:r>
      <w:proofErr w:type="gramEnd"/>
      <w:r>
        <w:t xml:space="preserve">​​​​​Imagine you have been assigned to have an online conversation with this person. To protect their identity, your assigned conversation partner created an avatar, and you will have an opportunity to create your own avatar for the conversation as </w:t>
      </w:r>
      <w:commentRangeStart w:id="31"/>
      <w:r>
        <w:t>well</w:t>
      </w:r>
      <w:commentRangeEnd w:id="31"/>
      <w:r w:rsidR="00606804">
        <w:rPr>
          <w:rStyle w:val="CommentReference"/>
        </w:rPr>
        <w:commentReference w:id="31"/>
      </w:r>
      <w:r>
        <w:t>.</w:t>
      </w:r>
      <w:r>
        <w:br/>
        <w:t xml:space="preserve"> </w:t>
      </w:r>
      <w:r>
        <w:br/>
        <w:t xml:space="preserve">   </w:t>
      </w:r>
      <w:r>
        <w:tab/>
        <w:t xml:space="preserve">Republican </w:t>
      </w:r>
      <w:r>
        <w:tab/>
        <w:t xml:space="preserve">Not supportive of Universal Basic Income </w:t>
      </w:r>
      <w:r>
        <w:tab/>
        <w:t xml:space="preserve">Pro-life </w:t>
      </w:r>
      <w:r>
        <w:tab/>
        <w:t xml:space="preserve">Not supportive </w:t>
      </w:r>
      <w:r>
        <w:lastRenderedPageBreak/>
        <w:t xml:space="preserve">of gun control  </w:t>
      </w:r>
      <w:r>
        <w:br/>
        <w:t xml:space="preserve"> Do you agree or disagree with the following statements about this person:</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1C4779" w14:paraId="08F2CBEA" w14:textId="77777777" w:rsidTr="001C4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F54A68E" w14:textId="77777777" w:rsidR="001C4779" w:rsidRDefault="001C4779">
            <w:pPr>
              <w:keepNext/>
            </w:pPr>
          </w:p>
        </w:tc>
        <w:tc>
          <w:tcPr>
            <w:tcW w:w="1596" w:type="dxa"/>
          </w:tcPr>
          <w:p w14:paraId="5D866D07" w14:textId="77777777" w:rsidR="001C4779" w:rsidRDefault="00000000">
            <w:pPr>
              <w:cnfStyle w:val="100000000000" w:firstRow="1" w:lastRow="0" w:firstColumn="0" w:lastColumn="0" w:oddVBand="0" w:evenVBand="0" w:oddHBand="0" w:evenHBand="0" w:firstRowFirstColumn="0" w:firstRowLastColumn="0" w:lastRowFirstColumn="0" w:lastRowLastColumn="0"/>
            </w:pPr>
            <w:r>
              <w:t>Strongly agree (1)</w:t>
            </w:r>
          </w:p>
        </w:tc>
        <w:tc>
          <w:tcPr>
            <w:tcW w:w="1596" w:type="dxa"/>
          </w:tcPr>
          <w:p w14:paraId="09117E69" w14:textId="77777777" w:rsidR="001C4779" w:rsidRDefault="00000000">
            <w:pPr>
              <w:cnfStyle w:val="100000000000" w:firstRow="1" w:lastRow="0" w:firstColumn="0" w:lastColumn="0" w:oddVBand="0" w:evenVBand="0" w:oddHBand="0" w:evenHBand="0" w:firstRowFirstColumn="0" w:firstRowLastColumn="0" w:lastRowFirstColumn="0" w:lastRowLastColumn="0"/>
            </w:pPr>
            <w:r>
              <w:t>Agree (2)</w:t>
            </w:r>
          </w:p>
        </w:tc>
        <w:tc>
          <w:tcPr>
            <w:tcW w:w="1596" w:type="dxa"/>
          </w:tcPr>
          <w:p w14:paraId="7F2B45F3" w14:textId="77777777" w:rsidR="001C4779" w:rsidRDefault="00000000">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3A278A3E" w14:textId="77777777" w:rsidR="001C4779" w:rsidRDefault="00000000">
            <w:pPr>
              <w:cnfStyle w:val="100000000000" w:firstRow="1" w:lastRow="0" w:firstColumn="0" w:lastColumn="0" w:oddVBand="0" w:evenVBand="0" w:oddHBand="0" w:evenHBand="0" w:firstRowFirstColumn="0" w:firstRowLastColumn="0" w:lastRowFirstColumn="0" w:lastRowLastColumn="0"/>
            </w:pPr>
            <w:r>
              <w:t>Disagree (4)</w:t>
            </w:r>
          </w:p>
        </w:tc>
        <w:tc>
          <w:tcPr>
            <w:tcW w:w="1596" w:type="dxa"/>
          </w:tcPr>
          <w:p w14:paraId="19EF35E2" w14:textId="77777777" w:rsidR="001C4779" w:rsidRDefault="00000000">
            <w:pPr>
              <w:cnfStyle w:val="100000000000" w:firstRow="1" w:lastRow="0" w:firstColumn="0" w:lastColumn="0" w:oddVBand="0" w:evenVBand="0" w:oddHBand="0" w:evenHBand="0" w:firstRowFirstColumn="0" w:firstRowLastColumn="0" w:lastRowFirstColumn="0" w:lastRowLastColumn="0"/>
            </w:pPr>
            <w:r>
              <w:t>Strongly disagree (5)</w:t>
            </w:r>
          </w:p>
        </w:tc>
      </w:tr>
      <w:tr w:rsidR="001C4779" w14:paraId="6A640164" w14:textId="77777777" w:rsidTr="001C4779">
        <w:tc>
          <w:tcPr>
            <w:cnfStyle w:val="001000000000" w:firstRow="0" w:lastRow="0" w:firstColumn="1" w:lastColumn="0" w:oddVBand="0" w:evenVBand="0" w:oddHBand="0" w:evenHBand="0" w:firstRowFirstColumn="0" w:firstRowLastColumn="0" w:lastRowFirstColumn="0" w:lastRowLastColumn="0"/>
            <w:tcW w:w="1596" w:type="dxa"/>
          </w:tcPr>
          <w:p w14:paraId="658574F2" w14:textId="77777777" w:rsidR="001C4779" w:rsidRDefault="00000000">
            <w:pPr>
              <w:keepNext/>
            </w:pPr>
            <w:r>
              <w:t xml:space="preserve">I am willing to have a conversation with this person. (1) </w:t>
            </w:r>
          </w:p>
        </w:tc>
        <w:tc>
          <w:tcPr>
            <w:tcW w:w="1596" w:type="dxa"/>
          </w:tcPr>
          <w:p w14:paraId="4BE456CF"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E31673"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E0E5AF"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D8555A"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4F0AF3"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4779" w14:paraId="75DE7313" w14:textId="77777777" w:rsidTr="001C4779">
        <w:tc>
          <w:tcPr>
            <w:cnfStyle w:val="001000000000" w:firstRow="0" w:lastRow="0" w:firstColumn="1" w:lastColumn="0" w:oddVBand="0" w:evenVBand="0" w:oddHBand="0" w:evenHBand="0" w:firstRowFirstColumn="0" w:firstRowLastColumn="0" w:lastRowFirstColumn="0" w:lastRowLastColumn="0"/>
            <w:tcW w:w="1596" w:type="dxa"/>
          </w:tcPr>
          <w:p w14:paraId="19964680" w14:textId="77777777" w:rsidR="001C4779" w:rsidRDefault="00000000">
            <w:pPr>
              <w:keepNext/>
            </w:pPr>
            <w:r>
              <w:t xml:space="preserve">I can see myself initiating the conversation with this person. (2) </w:t>
            </w:r>
          </w:p>
        </w:tc>
        <w:tc>
          <w:tcPr>
            <w:tcW w:w="1596" w:type="dxa"/>
          </w:tcPr>
          <w:p w14:paraId="351B68EE"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95306C"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6FA7C1"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836F28"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4C156C"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4779" w14:paraId="1FDF07C7" w14:textId="77777777" w:rsidTr="001C4779">
        <w:tc>
          <w:tcPr>
            <w:cnfStyle w:val="001000000000" w:firstRow="0" w:lastRow="0" w:firstColumn="1" w:lastColumn="0" w:oddVBand="0" w:evenVBand="0" w:oddHBand="0" w:evenHBand="0" w:firstRowFirstColumn="0" w:firstRowLastColumn="0" w:lastRowFirstColumn="0" w:lastRowLastColumn="0"/>
            <w:tcW w:w="1596" w:type="dxa"/>
          </w:tcPr>
          <w:p w14:paraId="71F18B7F" w14:textId="77777777" w:rsidR="001C4779" w:rsidRDefault="00000000">
            <w:pPr>
              <w:keepNext/>
            </w:pPr>
            <w:r>
              <w:t xml:space="preserve">I think I would agree about most things with this person. (3) </w:t>
            </w:r>
          </w:p>
        </w:tc>
        <w:tc>
          <w:tcPr>
            <w:tcW w:w="1596" w:type="dxa"/>
          </w:tcPr>
          <w:p w14:paraId="5A81810B"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407137"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442C3E"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61F128"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6D72EF"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A3A25AC" w14:textId="77777777" w:rsidR="001C4779" w:rsidRDefault="001C4779"/>
    <w:p w14:paraId="33C42328" w14:textId="77777777" w:rsidR="001C4779" w:rsidRDefault="001C4779"/>
    <w:p w14:paraId="0685900C" w14:textId="77777777" w:rsidR="001C4779" w:rsidRDefault="001C47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1C4779" w14:paraId="0BC71249" w14:textId="77777777">
        <w:tblPrEx>
          <w:tblCellMar>
            <w:top w:w="0" w:type="dxa"/>
            <w:bottom w:w="0" w:type="dxa"/>
          </w:tblCellMar>
        </w:tblPrEx>
        <w:trPr>
          <w:trHeight w:val="300"/>
        </w:trPr>
        <w:tc>
          <w:tcPr>
            <w:tcW w:w="1368" w:type="dxa"/>
            <w:tcBorders>
              <w:top w:val="nil"/>
              <w:left w:val="nil"/>
              <w:bottom w:val="nil"/>
              <w:right w:val="nil"/>
            </w:tcBorders>
          </w:tcPr>
          <w:p w14:paraId="4CF3E005" w14:textId="77777777" w:rsidR="001C4779" w:rsidRDefault="00000000">
            <w:pPr>
              <w:rPr>
                <w:color w:val="CCCCCC"/>
              </w:rPr>
            </w:pPr>
            <w:r>
              <w:rPr>
                <w:color w:val="CCCCCC"/>
              </w:rPr>
              <w:t>Page Break</w:t>
            </w:r>
          </w:p>
        </w:tc>
        <w:tc>
          <w:tcPr>
            <w:tcW w:w="8208" w:type="dxa"/>
            <w:tcBorders>
              <w:top w:val="nil"/>
              <w:left w:val="nil"/>
              <w:bottom w:val="nil"/>
              <w:right w:val="nil"/>
            </w:tcBorders>
          </w:tcPr>
          <w:p w14:paraId="42E5FA7B" w14:textId="77777777" w:rsidR="001C4779" w:rsidRDefault="001C4779">
            <w:pPr>
              <w:pBdr>
                <w:top w:val="single" w:sz="8" w:space="0" w:color="CCCCCC"/>
              </w:pBdr>
              <w:spacing w:before="120" w:after="120" w:line="120" w:lineRule="auto"/>
              <w:jc w:val="center"/>
              <w:rPr>
                <w:color w:val="CCCCCC"/>
              </w:rPr>
            </w:pPr>
          </w:p>
        </w:tc>
      </w:tr>
    </w:tbl>
    <w:p w14:paraId="6F152693" w14:textId="77777777" w:rsidR="001C4779" w:rsidRDefault="00000000">
      <w:r>
        <w:br w:type="page"/>
      </w:r>
    </w:p>
    <w:p w14:paraId="1975CE1D" w14:textId="77777777" w:rsidR="001C4779" w:rsidRDefault="001C4779"/>
    <w:p w14:paraId="5770F9FD" w14:textId="77777777" w:rsidR="001C4779" w:rsidRDefault="00000000">
      <w:pPr>
        <w:keepNext/>
      </w:pPr>
      <w:proofErr w:type="spellStart"/>
      <w:r>
        <w:t>conflict_</w:t>
      </w:r>
      <w:proofErr w:type="gramStart"/>
      <w:r>
        <w:t>avoidance</w:t>
      </w:r>
      <w:proofErr w:type="spellEnd"/>
      <w:r>
        <w:t xml:space="preserve">  Do</w:t>
      </w:r>
      <w:proofErr w:type="gramEnd"/>
      <w:r>
        <w:t xml:space="preserve"> you agree or disagree with the following statements?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1C4779" w14:paraId="2C09CC0C" w14:textId="77777777" w:rsidTr="001C4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4333561" w14:textId="77777777" w:rsidR="001C4779" w:rsidRDefault="001C4779">
            <w:pPr>
              <w:keepNext/>
            </w:pPr>
          </w:p>
        </w:tc>
        <w:tc>
          <w:tcPr>
            <w:tcW w:w="1596" w:type="dxa"/>
          </w:tcPr>
          <w:p w14:paraId="5B93953D" w14:textId="77777777" w:rsidR="001C4779" w:rsidRDefault="00000000">
            <w:pPr>
              <w:cnfStyle w:val="100000000000" w:firstRow="1" w:lastRow="0" w:firstColumn="0" w:lastColumn="0" w:oddVBand="0" w:evenVBand="0" w:oddHBand="0" w:evenHBand="0" w:firstRowFirstColumn="0" w:firstRowLastColumn="0" w:lastRowFirstColumn="0" w:lastRowLastColumn="0"/>
            </w:pPr>
            <w:r>
              <w:t>Strongly agree (1)</w:t>
            </w:r>
          </w:p>
        </w:tc>
        <w:tc>
          <w:tcPr>
            <w:tcW w:w="1596" w:type="dxa"/>
          </w:tcPr>
          <w:p w14:paraId="47D13E8B" w14:textId="77777777" w:rsidR="001C4779" w:rsidRDefault="00000000">
            <w:pPr>
              <w:cnfStyle w:val="100000000000" w:firstRow="1" w:lastRow="0" w:firstColumn="0" w:lastColumn="0" w:oddVBand="0" w:evenVBand="0" w:oddHBand="0" w:evenHBand="0" w:firstRowFirstColumn="0" w:firstRowLastColumn="0" w:lastRowFirstColumn="0" w:lastRowLastColumn="0"/>
            </w:pPr>
            <w:r>
              <w:t>Agree (2)</w:t>
            </w:r>
          </w:p>
        </w:tc>
        <w:tc>
          <w:tcPr>
            <w:tcW w:w="1596" w:type="dxa"/>
          </w:tcPr>
          <w:p w14:paraId="41593E3A" w14:textId="77777777" w:rsidR="001C4779" w:rsidRDefault="00000000">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17B507D9" w14:textId="77777777" w:rsidR="001C4779" w:rsidRDefault="00000000">
            <w:pPr>
              <w:cnfStyle w:val="100000000000" w:firstRow="1" w:lastRow="0" w:firstColumn="0" w:lastColumn="0" w:oddVBand="0" w:evenVBand="0" w:oddHBand="0" w:evenHBand="0" w:firstRowFirstColumn="0" w:firstRowLastColumn="0" w:lastRowFirstColumn="0" w:lastRowLastColumn="0"/>
            </w:pPr>
            <w:r>
              <w:t>Disagree (4)</w:t>
            </w:r>
          </w:p>
        </w:tc>
        <w:tc>
          <w:tcPr>
            <w:tcW w:w="1596" w:type="dxa"/>
          </w:tcPr>
          <w:p w14:paraId="16FABBF8" w14:textId="77777777" w:rsidR="001C4779" w:rsidRDefault="00000000">
            <w:pPr>
              <w:cnfStyle w:val="100000000000" w:firstRow="1" w:lastRow="0" w:firstColumn="0" w:lastColumn="0" w:oddVBand="0" w:evenVBand="0" w:oddHBand="0" w:evenHBand="0" w:firstRowFirstColumn="0" w:firstRowLastColumn="0" w:lastRowFirstColumn="0" w:lastRowLastColumn="0"/>
            </w:pPr>
            <w:r>
              <w:t>Strongly disagree (5)</w:t>
            </w:r>
          </w:p>
        </w:tc>
      </w:tr>
      <w:tr w:rsidR="001C4779" w14:paraId="1A714913" w14:textId="77777777" w:rsidTr="001C4779">
        <w:tc>
          <w:tcPr>
            <w:cnfStyle w:val="001000000000" w:firstRow="0" w:lastRow="0" w:firstColumn="1" w:lastColumn="0" w:oddVBand="0" w:evenVBand="0" w:oddHBand="0" w:evenHBand="0" w:firstRowFirstColumn="0" w:firstRowLastColumn="0" w:lastRowFirstColumn="0" w:lastRowLastColumn="0"/>
            <w:tcW w:w="1596" w:type="dxa"/>
          </w:tcPr>
          <w:p w14:paraId="0EE5AF9F" w14:textId="77777777" w:rsidR="001C4779" w:rsidRDefault="00000000">
            <w:pPr>
              <w:keepNext/>
            </w:pPr>
            <w:r>
              <w:t xml:space="preserve">I enjoy challenging the opinions of others. (1) </w:t>
            </w:r>
          </w:p>
        </w:tc>
        <w:tc>
          <w:tcPr>
            <w:tcW w:w="1596" w:type="dxa"/>
          </w:tcPr>
          <w:p w14:paraId="1C8F1046"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701908"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7D2C4F"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19BBD2"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47616C"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4779" w14:paraId="4C40472F" w14:textId="77777777" w:rsidTr="001C4779">
        <w:tc>
          <w:tcPr>
            <w:cnfStyle w:val="001000000000" w:firstRow="0" w:lastRow="0" w:firstColumn="1" w:lastColumn="0" w:oddVBand="0" w:evenVBand="0" w:oddHBand="0" w:evenHBand="0" w:firstRowFirstColumn="0" w:firstRowLastColumn="0" w:lastRowFirstColumn="0" w:lastRowLastColumn="0"/>
            <w:tcW w:w="1596" w:type="dxa"/>
          </w:tcPr>
          <w:p w14:paraId="070D1368" w14:textId="77777777" w:rsidR="001C4779" w:rsidRDefault="00000000">
            <w:pPr>
              <w:keepNext/>
            </w:pPr>
            <w:r>
              <w:t xml:space="preserve">I dislike arguing about politics. (2) </w:t>
            </w:r>
          </w:p>
        </w:tc>
        <w:tc>
          <w:tcPr>
            <w:tcW w:w="1596" w:type="dxa"/>
          </w:tcPr>
          <w:p w14:paraId="1BAE246C"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B7FA16"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01CFF8"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943CDB"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EF6D49"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8F7C2B8" w14:textId="77777777" w:rsidR="001C4779" w:rsidRDefault="001C4779"/>
    <w:p w14:paraId="33F5F538" w14:textId="77777777" w:rsidR="001C4779" w:rsidRDefault="001C4779"/>
    <w:p w14:paraId="7DCD4027" w14:textId="77777777" w:rsidR="001C4779" w:rsidRDefault="00000000">
      <w:pPr>
        <w:pStyle w:val="BlockEndLabel"/>
      </w:pPr>
      <w:r>
        <w:t xml:space="preserve">End of Block: </w:t>
      </w:r>
      <w:proofErr w:type="spellStart"/>
      <w:r>
        <w:t>treatment_blue_not</w:t>
      </w:r>
      <w:proofErr w:type="spellEnd"/>
    </w:p>
    <w:p w14:paraId="46231E11" w14:textId="77777777" w:rsidR="001C4779" w:rsidRDefault="001C4779">
      <w:pPr>
        <w:pStyle w:val="BlockSeparator"/>
      </w:pPr>
    </w:p>
    <w:p w14:paraId="4C453C6E" w14:textId="77777777" w:rsidR="001C4779" w:rsidRDefault="00000000">
      <w:pPr>
        <w:pStyle w:val="BlockStartLabel"/>
      </w:pPr>
      <w:r>
        <w:t xml:space="preserve">Start of Block: </w:t>
      </w:r>
      <w:proofErr w:type="spellStart"/>
      <w:r>
        <w:t>treatment_red_</w:t>
      </w:r>
      <w:proofErr w:type="gramStart"/>
      <w:r>
        <w:t>align</w:t>
      </w:r>
      <w:proofErr w:type="spellEnd"/>
      <w:proofErr w:type="gramEnd"/>
    </w:p>
    <w:p w14:paraId="172C2207" w14:textId="77777777" w:rsidR="001C4779" w:rsidRDefault="001C4779"/>
    <w:p w14:paraId="132226C2" w14:textId="77777777" w:rsidR="001C4779" w:rsidRDefault="00000000">
      <w:pPr>
        <w:keepNext/>
      </w:pPr>
      <w:proofErr w:type="spellStart"/>
      <w:r>
        <w:lastRenderedPageBreak/>
        <w:t>treatment_red_</w:t>
      </w:r>
      <w:proofErr w:type="gramStart"/>
      <w:r>
        <w:t>align</w:t>
      </w:r>
      <w:proofErr w:type="spellEnd"/>
      <w:r>
        <w:t xml:space="preserve">  Imagine</w:t>
      </w:r>
      <w:proofErr w:type="gramEnd"/>
      <w:r>
        <w:t xml:space="preserve"> you have been assigned to have an online conversation with this person. To protect their identity, your assigned conversation partner created an avatar, and you will have an opportunity to create your own avatar for the conversation as </w:t>
      </w:r>
      <w:commentRangeStart w:id="32"/>
      <w:r>
        <w:t>well</w:t>
      </w:r>
      <w:commentRangeEnd w:id="32"/>
      <w:r w:rsidR="00606804">
        <w:rPr>
          <w:rStyle w:val="CommentReference"/>
        </w:rPr>
        <w:commentReference w:id="32"/>
      </w:r>
      <w:r>
        <w:t>.</w:t>
      </w:r>
      <w:r>
        <w:br/>
        <w:t xml:space="preserve"> </w:t>
      </w:r>
      <w:r>
        <w:br/>
        <w:t xml:space="preserve">   </w:t>
      </w:r>
      <w:r>
        <w:tab/>
        <w:t xml:space="preserve">Republican </w:t>
      </w:r>
      <w:r>
        <w:tab/>
        <w:t xml:space="preserve">Not supportive of Universal Basic Income </w:t>
      </w:r>
      <w:r>
        <w:tab/>
        <w:t xml:space="preserve">Pro-life </w:t>
      </w:r>
      <w:r>
        <w:tab/>
        <w:t xml:space="preserve">Not supportive of gun control  </w:t>
      </w:r>
      <w:r>
        <w:br/>
        <w:t xml:space="preserve"> </w:t>
      </w:r>
      <w:r>
        <w:br/>
        <w:t xml:space="preserve"> Do you agree or disagree with the following statements about this person:</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1C4779" w14:paraId="19ACAFBF" w14:textId="77777777" w:rsidTr="001C4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035AD81" w14:textId="77777777" w:rsidR="001C4779" w:rsidRDefault="001C4779">
            <w:pPr>
              <w:keepNext/>
            </w:pPr>
          </w:p>
        </w:tc>
        <w:tc>
          <w:tcPr>
            <w:tcW w:w="1596" w:type="dxa"/>
          </w:tcPr>
          <w:p w14:paraId="464DFD36" w14:textId="77777777" w:rsidR="001C4779" w:rsidRDefault="00000000">
            <w:pPr>
              <w:cnfStyle w:val="100000000000" w:firstRow="1" w:lastRow="0" w:firstColumn="0" w:lastColumn="0" w:oddVBand="0" w:evenVBand="0" w:oddHBand="0" w:evenHBand="0" w:firstRowFirstColumn="0" w:firstRowLastColumn="0" w:lastRowFirstColumn="0" w:lastRowLastColumn="0"/>
            </w:pPr>
            <w:r>
              <w:t>Strongly agree (1)</w:t>
            </w:r>
          </w:p>
        </w:tc>
        <w:tc>
          <w:tcPr>
            <w:tcW w:w="1596" w:type="dxa"/>
          </w:tcPr>
          <w:p w14:paraId="38F7E82B" w14:textId="77777777" w:rsidR="001C4779" w:rsidRDefault="00000000">
            <w:pPr>
              <w:cnfStyle w:val="100000000000" w:firstRow="1" w:lastRow="0" w:firstColumn="0" w:lastColumn="0" w:oddVBand="0" w:evenVBand="0" w:oddHBand="0" w:evenHBand="0" w:firstRowFirstColumn="0" w:firstRowLastColumn="0" w:lastRowFirstColumn="0" w:lastRowLastColumn="0"/>
            </w:pPr>
            <w:r>
              <w:t>Agree (2)</w:t>
            </w:r>
          </w:p>
        </w:tc>
        <w:tc>
          <w:tcPr>
            <w:tcW w:w="1596" w:type="dxa"/>
          </w:tcPr>
          <w:p w14:paraId="19929483" w14:textId="77777777" w:rsidR="001C4779" w:rsidRDefault="00000000">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275825BB" w14:textId="77777777" w:rsidR="001C4779" w:rsidRDefault="00000000">
            <w:pPr>
              <w:cnfStyle w:val="100000000000" w:firstRow="1" w:lastRow="0" w:firstColumn="0" w:lastColumn="0" w:oddVBand="0" w:evenVBand="0" w:oddHBand="0" w:evenHBand="0" w:firstRowFirstColumn="0" w:firstRowLastColumn="0" w:lastRowFirstColumn="0" w:lastRowLastColumn="0"/>
            </w:pPr>
            <w:r>
              <w:t>Disagree (4)</w:t>
            </w:r>
          </w:p>
        </w:tc>
        <w:tc>
          <w:tcPr>
            <w:tcW w:w="1596" w:type="dxa"/>
          </w:tcPr>
          <w:p w14:paraId="7BAC3CFD" w14:textId="77777777" w:rsidR="001C4779" w:rsidRDefault="00000000">
            <w:pPr>
              <w:cnfStyle w:val="100000000000" w:firstRow="1" w:lastRow="0" w:firstColumn="0" w:lastColumn="0" w:oddVBand="0" w:evenVBand="0" w:oddHBand="0" w:evenHBand="0" w:firstRowFirstColumn="0" w:firstRowLastColumn="0" w:lastRowFirstColumn="0" w:lastRowLastColumn="0"/>
            </w:pPr>
            <w:r>
              <w:t>Strongly disagree (5)</w:t>
            </w:r>
          </w:p>
        </w:tc>
      </w:tr>
      <w:tr w:rsidR="001C4779" w14:paraId="7EC6067F" w14:textId="77777777" w:rsidTr="001C4779">
        <w:tc>
          <w:tcPr>
            <w:cnfStyle w:val="001000000000" w:firstRow="0" w:lastRow="0" w:firstColumn="1" w:lastColumn="0" w:oddVBand="0" w:evenVBand="0" w:oddHBand="0" w:evenHBand="0" w:firstRowFirstColumn="0" w:firstRowLastColumn="0" w:lastRowFirstColumn="0" w:lastRowLastColumn="0"/>
            <w:tcW w:w="1596" w:type="dxa"/>
          </w:tcPr>
          <w:p w14:paraId="10DEF35A" w14:textId="77777777" w:rsidR="001C4779" w:rsidRDefault="00000000">
            <w:pPr>
              <w:keepNext/>
            </w:pPr>
            <w:r>
              <w:t xml:space="preserve">I am willing to have a conversation with this person. (1) </w:t>
            </w:r>
          </w:p>
        </w:tc>
        <w:tc>
          <w:tcPr>
            <w:tcW w:w="1596" w:type="dxa"/>
          </w:tcPr>
          <w:p w14:paraId="542A89AD"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F0A4B6"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EBC569"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01518C"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A219D6"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4779" w14:paraId="70DAF52C" w14:textId="77777777" w:rsidTr="001C4779">
        <w:tc>
          <w:tcPr>
            <w:cnfStyle w:val="001000000000" w:firstRow="0" w:lastRow="0" w:firstColumn="1" w:lastColumn="0" w:oddVBand="0" w:evenVBand="0" w:oddHBand="0" w:evenHBand="0" w:firstRowFirstColumn="0" w:firstRowLastColumn="0" w:lastRowFirstColumn="0" w:lastRowLastColumn="0"/>
            <w:tcW w:w="1596" w:type="dxa"/>
          </w:tcPr>
          <w:p w14:paraId="0DF43BBD" w14:textId="77777777" w:rsidR="001C4779" w:rsidRDefault="00000000">
            <w:pPr>
              <w:keepNext/>
            </w:pPr>
            <w:r>
              <w:t xml:space="preserve">I can see myself initiating the conversation with this person. (2) </w:t>
            </w:r>
          </w:p>
        </w:tc>
        <w:tc>
          <w:tcPr>
            <w:tcW w:w="1596" w:type="dxa"/>
          </w:tcPr>
          <w:p w14:paraId="6DA4700A"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6B1A2E"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D83BF1"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804F3D"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6CA3F6"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4779" w14:paraId="50002782" w14:textId="77777777" w:rsidTr="001C4779">
        <w:tc>
          <w:tcPr>
            <w:cnfStyle w:val="001000000000" w:firstRow="0" w:lastRow="0" w:firstColumn="1" w:lastColumn="0" w:oddVBand="0" w:evenVBand="0" w:oddHBand="0" w:evenHBand="0" w:firstRowFirstColumn="0" w:firstRowLastColumn="0" w:lastRowFirstColumn="0" w:lastRowLastColumn="0"/>
            <w:tcW w:w="1596" w:type="dxa"/>
          </w:tcPr>
          <w:p w14:paraId="1AFC8CE7" w14:textId="77777777" w:rsidR="001C4779" w:rsidRDefault="00000000">
            <w:pPr>
              <w:keepNext/>
            </w:pPr>
            <w:r>
              <w:t xml:space="preserve">I think I would agree about most things with this person. (3) </w:t>
            </w:r>
          </w:p>
        </w:tc>
        <w:tc>
          <w:tcPr>
            <w:tcW w:w="1596" w:type="dxa"/>
          </w:tcPr>
          <w:p w14:paraId="65B62D64"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F84D5E"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BCC22E"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720693"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730128"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0F8871C" w14:textId="77777777" w:rsidR="001C4779" w:rsidRDefault="001C4779"/>
    <w:p w14:paraId="496411B1" w14:textId="77777777" w:rsidR="001C4779" w:rsidRDefault="001C4779"/>
    <w:p w14:paraId="1F0788F2" w14:textId="77777777" w:rsidR="001C4779" w:rsidRDefault="001C47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1C4779" w14:paraId="23919206" w14:textId="77777777">
        <w:tblPrEx>
          <w:tblCellMar>
            <w:top w:w="0" w:type="dxa"/>
            <w:bottom w:w="0" w:type="dxa"/>
          </w:tblCellMar>
        </w:tblPrEx>
        <w:trPr>
          <w:trHeight w:val="300"/>
        </w:trPr>
        <w:tc>
          <w:tcPr>
            <w:tcW w:w="1368" w:type="dxa"/>
            <w:tcBorders>
              <w:top w:val="nil"/>
              <w:left w:val="nil"/>
              <w:bottom w:val="nil"/>
              <w:right w:val="nil"/>
            </w:tcBorders>
          </w:tcPr>
          <w:p w14:paraId="7F1D76FD" w14:textId="77777777" w:rsidR="001C4779" w:rsidRDefault="00000000">
            <w:pPr>
              <w:rPr>
                <w:color w:val="CCCCCC"/>
              </w:rPr>
            </w:pPr>
            <w:r>
              <w:rPr>
                <w:color w:val="CCCCCC"/>
              </w:rPr>
              <w:t>Page Break</w:t>
            </w:r>
          </w:p>
        </w:tc>
        <w:tc>
          <w:tcPr>
            <w:tcW w:w="8208" w:type="dxa"/>
            <w:tcBorders>
              <w:top w:val="nil"/>
              <w:left w:val="nil"/>
              <w:bottom w:val="nil"/>
              <w:right w:val="nil"/>
            </w:tcBorders>
          </w:tcPr>
          <w:p w14:paraId="286AC844" w14:textId="77777777" w:rsidR="001C4779" w:rsidRDefault="001C4779">
            <w:pPr>
              <w:pBdr>
                <w:top w:val="single" w:sz="8" w:space="0" w:color="CCCCCC"/>
              </w:pBdr>
              <w:spacing w:before="120" w:after="120" w:line="120" w:lineRule="auto"/>
              <w:jc w:val="center"/>
              <w:rPr>
                <w:color w:val="CCCCCC"/>
              </w:rPr>
            </w:pPr>
          </w:p>
        </w:tc>
      </w:tr>
    </w:tbl>
    <w:p w14:paraId="229BC84C" w14:textId="77777777" w:rsidR="001C4779" w:rsidRDefault="00000000">
      <w:r>
        <w:br w:type="page"/>
      </w:r>
    </w:p>
    <w:p w14:paraId="4D5FD676" w14:textId="77777777" w:rsidR="001C4779" w:rsidRDefault="001C4779"/>
    <w:p w14:paraId="70B35850" w14:textId="77777777" w:rsidR="001C4779" w:rsidRDefault="00000000">
      <w:pPr>
        <w:keepNext/>
      </w:pPr>
      <w:proofErr w:type="spellStart"/>
      <w:r>
        <w:t>conflict_</w:t>
      </w:r>
      <w:proofErr w:type="gramStart"/>
      <w:r>
        <w:t>avoidance</w:t>
      </w:r>
      <w:proofErr w:type="spellEnd"/>
      <w:r>
        <w:t xml:space="preserve">  Do</w:t>
      </w:r>
      <w:proofErr w:type="gramEnd"/>
      <w:r>
        <w:t xml:space="preserve"> you agree or disagree with the following statements?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1C4779" w14:paraId="72C694D4" w14:textId="77777777" w:rsidTr="001C4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B4FE109" w14:textId="77777777" w:rsidR="001C4779" w:rsidRDefault="001C4779">
            <w:pPr>
              <w:keepNext/>
            </w:pPr>
          </w:p>
        </w:tc>
        <w:tc>
          <w:tcPr>
            <w:tcW w:w="1596" w:type="dxa"/>
          </w:tcPr>
          <w:p w14:paraId="3278E65E" w14:textId="77777777" w:rsidR="001C4779" w:rsidRDefault="00000000">
            <w:pPr>
              <w:cnfStyle w:val="100000000000" w:firstRow="1" w:lastRow="0" w:firstColumn="0" w:lastColumn="0" w:oddVBand="0" w:evenVBand="0" w:oddHBand="0" w:evenHBand="0" w:firstRowFirstColumn="0" w:firstRowLastColumn="0" w:lastRowFirstColumn="0" w:lastRowLastColumn="0"/>
            </w:pPr>
            <w:r>
              <w:t>Strongly agree (1)</w:t>
            </w:r>
          </w:p>
        </w:tc>
        <w:tc>
          <w:tcPr>
            <w:tcW w:w="1596" w:type="dxa"/>
          </w:tcPr>
          <w:p w14:paraId="632A84A7" w14:textId="77777777" w:rsidR="001C4779" w:rsidRDefault="00000000">
            <w:pPr>
              <w:cnfStyle w:val="100000000000" w:firstRow="1" w:lastRow="0" w:firstColumn="0" w:lastColumn="0" w:oddVBand="0" w:evenVBand="0" w:oddHBand="0" w:evenHBand="0" w:firstRowFirstColumn="0" w:firstRowLastColumn="0" w:lastRowFirstColumn="0" w:lastRowLastColumn="0"/>
            </w:pPr>
            <w:r>
              <w:t>Agree (2)</w:t>
            </w:r>
          </w:p>
        </w:tc>
        <w:tc>
          <w:tcPr>
            <w:tcW w:w="1596" w:type="dxa"/>
          </w:tcPr>
          <w:p w14:paraId="712FF912" w14:textId="77777777" w:rsidR="001C4779" w:rsidRDefault="00000000">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587311C9" w14:textId="77777777" w:rsidR="001C4779" w:rsidRDefault="00000000">
            <w:pPr>
              <w:cnfStyle w:val="100000000000" w:firstRow="1" w:lastRow="0" w:firstColumn="0" w:lastColumn="0" w:oddVBand="0" w:evenVBand="0" w:oddHBand="0" w:evenHBand="0" w:firstRowFirstColumn="0" w:firstRowLastColumn="0" w:lastRowFirstColumn="0" w:lastRowLastColumn="0"/>
            </w:pPr>
            <w:r>
              <w:t>Disagree (4)</w:t>
            </w:r>
          </w:p>
        </w:tc>
        <w:tc>
          <w:tcPr>
            <w:tcW w:w="1596" w:type="dxa"/>
          </w:tcPr>
          <w:p w14:paraId="517E3BBD" w14:textId="77777777" w:rsidR="001C4779" w:rsidRDefault="00000000">
            <w:pPr>
              <w:cnfStyle w:val="100000000000" w:firstRow="1" w:lastRow="0" w:firstColumn="0" w:lastColumn="0" w:oddVBand="0" w:evenVBand="0" w:oddHBand="0" w:evenHBand="0" w:firstRowFirstColumn="0" w:firstRowLastColumn="0" w:lastRowFirstColumn="0" w:lastRowLastColumn="0"/>
            </w:pPr>
            <w:r>
              <w:t>Strongly disagree (5)</w:t>
            </w:r>
          </w:p>
        </w:tc>
      </w:tr>
      <w:tr w:rsidR="001C4779" w14:paraId="7E2A93A8" w14:textId="77777777" w:rsidTr="001C4779">
        <w:tc>
          <w:tcPr>
            <w:cnfStyle w:val="001000000000" w:firstRow="0" w:lastRow="0" w:firstColumn="1" w:lastColumn="0" w:oddVBand="0" w:evenVBand="0" w:oddHBand="0" w:evenHBand="0" w:firstRowFirstColumn="0" w:firstRowLastColumn="0" w:lastRowFirstColumn="0" w:lastRowLastColumn="0"/>
            <w:tcW w:w="1596" w:type="dxa"/>
          </w:tcPr>
          <w:p w14:paraId="47487AAF" w14:textId="77777777" w:rsidR="001C4779" w:rsidRDefault="00000000">
            <w:pPr>
              <w:keepNext/>
            </w:pPr>
            <w:r>
              <w:t xml:space="preserve">I enjoy challenging the opinions of others. (1) </w:t>
            </w:r>
          </w:p>
        </w:tc>
        <w:tc>
          <w:tcPr>
            <w:tcW w:w="1596" w:type="dxa"/>
          </w:tcPr>
          <w:p w14:paraId="4297542E"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8542ED"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654C40"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2AF80A"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7A415E"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4779" w14:paraId="09D84E71" w14:textId="77777777" w:rsidTr="001C4779">
        <w:tc>
          <w:tcPr>
            <w:cnfStyle w:val="001000000000" w:firstRow="0" w:lastRow="0" w:firstColumn="1" w:lastColumn="0" w:oddVBand="0" w:evenVBand="0" w:oddHBand="0" w:evenHBand="0" w:firstRowFirstColumn="0" w:firstRowLastColumn="0" w:lastRowFirstColumn="0" w:lastRowLastColumn="0"/>
            <w:tcW w:w="1596" w:type="dxa"/>
          </w:tcPr>
          <w:p w14:paraId="426F8313" w14:textId="77777777" w:rsidR="001C4779" w:rsidRDefault="00000000">
            <w:pPr>
              <w:keepNext/>
            </w:pPr>
            <w:r>
              <w:t xml:space="preserve">I dislike arguing about politics. (2) </w:t>
            </w:r>
          </w:p>
        </w:tc>
        <w:tc>
          <w:tcPr>
            <w:tcW w:w="1596" w:type="dxa"/>
          </w:tcPr>
          <w:p w14:paraId="4B04513C"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AD42C2"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E7161F"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4870AA"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16F597"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A45FB73" w14:textId="77777777" w:rsidR="001C4779" w:rsidRDefault="001C4779"/>
    <w:p w14:paraId="79CC3FAB" w14:textId="77777777" w:rsidR="001C4779" w:rsidRDefault="001C4779"/>
    <w:p w14:paraId="2BB37B9B" w14:textId="77777777" w:rsidR="001C4779" w:rsidRDefault="00000000">
      <w:pPr>
        <w:pStyle w:val="BlockEndLabel"/>
      </w:pPr>
      <w:r>
        <w:t xml:space="preserve">End of Block: </w:t>
      </w:r>
      <w:proofErr w:type="spellStart"/>
      <w:r>
        <w:t>treatment_red_</w:t>
      </w:r>
      <w:proofErr w:type="gramStart"/>
      <w:r>
        <w:t>align</w:t>
      </w:r>
      <w:proofErr w:type="spellEnd"/>
      <w:proofErr w:type="gramEnd"/>
    </w:p>
    <w:p w14:paraId="1F99C626" w14:textId="77777777" w:rsidR="001C4779" w:rsidRDefault="001C4779">
      <w:pPr>
        <w:pStyle w:val="BlockSeparator"/>
      </w:pPr>
    </w:p>
    <w:p w14:paraId="6953554D" w14:textId="77777777" w:rsidR="001C4779" w:rsidRDefault="00000000">
      <w:pPr>
        <w:pStyle w:val="BlockStartLabel"/>
      </w:pPr>
      <w:r>
        <w:t xml:space="preserve">Start of Block: </w:t>
      </w:r>
      <w:proofErr w:type="spellStart"/>
      <w:r>
        <w:t>treatment_red_not</w:t>
      </w:r>
      <w:proofErr w:type="spellEnd"/>
    </w:p>
    <w:p w14:paraId="3CFC5F56" w14:textId="77777777" w:rsidR="001C4779" w:rsidRDefault="001C4779"/>
    <w:p w14:paraId="38E24374" w14:textId="77777777" w:rsidR="001C4779" w:rsidRDefault="00000000">
      <w:pPr>
        <w:keepNext/>
      </w:pPr>
      <w:proofErr w:type="spellStart"/>
      <w:r>
        <w:lastRenderedPageBreak/>
        <w:t>treatment_red_</w:t>
      </w:r>
      <w:proofErr w:type="gramStart"/>
      <w:r>
        <w:t>not</w:t>
      </w:r>
      <w:proofErr w:type="spellEnd"/>
      <w:r>
        <w:t xml:space="preserve">  Imagine</w:t>
      </w:r>
      <w:proofErr w:type="gramEnd"/>
      <w:r>
        <w:t xml:space="preserve"> you have been assigned to have an online conversation with this person. To protect their identity, your assigned conversation partner created an avatar, and you will have an opportunity to create your own avatar for the conversation as </w:t>
      </w:r>
      <w:commentRangeStart w:id="33"/>
      <w:r>
        <w:t>well</w:t>
      </w:r>
      <w:commentRangeEnd w:id="33"/>
      <w:r w:rsidR="00606804">
        <w:rPr>
          <w:rStyle w:val="CommentReference"/>
        </w:rPr>
        <w:commentReference w:id="33"/>
      </w:r>
      <w:r>
        <w:t>.</w:t>
      </w:r>
      <w:r>
        <w:br/>
        <w:t xml:space="preserve"> </w:t>
      </w:r>
      <w:r>
        <w:br/>
        <w:t xml:space="preserve">   </w:t>
      </w:r>
      <w:r>
        <w:tab/>
        <w:t xml:space="preserve">Democrat </w:t>
      </w:r>
      <w:r>
        <w:tab/>
        <w:t xml:space="preserve">Supportive of Universal Basic Income </w:t>
      </w:r>
      <w:r>
        <w:tab/>
        <w:t xml:space="preserve">Pro-choice </w:t>
      </w:r>
      <w:r>
        <w:tab/>
        <w:t xml:space="preserve">Supportive of gun control  </w:t>
      </w:r>
      <w:r>
        <w:br/>
        <w:t xml:space="preserve"> </w:t>
      </w:r>
      <w:r>
        <w:br/>
        <w:t xml:space="preserve"> Do you agree or disagree with the following statements about this person:</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1C4779" w14:paraId="6F874FAA" w14:textId="77777777" w:rsidTr="001C4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B42917B" w14:textId="77777777" w:rsidR="001C4779" w:rsidRDefault="001C4779">
            <w:pPr>
              <w:keepNext/>
            </w:pPr>
          </w:p>
        </w:tc>
        <w:tc>
          <w:tcPr>
            <w:tcW w:w="1596" w:type="dxa"/>
          </w:tcPr>
          <w:p w14:paraId="23D3FB72" w14:textId="77777777" w:rsidR="001C4779" w:rsidRDefault="00000000">
            <w:pPr>
              <w:cnfStyle w:val="100000000000" w:firstRow="1" w:lastRow="0" w:firstColumn="0" w:lastColumn="0" w:oddVBand="0" w:evenVBand="0" w:oddHBand="0" w:evenHBand="0" w:firstRowFirstColumn="0" w:firstRowLastColumn="0" w:lastRowFirstColumn="0" w:lastRowLastColumn="0"/>
            </w:pPr>
            <w:r>
              <w:t>Strongly agree (1)</w:t>
            </w:r>
          </w:p>
        </w:tc>
        <w:tc>
          <w:tcPr>
            <w:tcW w:w="1596" w:type="dxa"/>
          </w:tcPr>
          <w:p w14:paraId="1661FD23" w14:textId="77777777" w:rsidR="001C4779" w:rsidRDefault="00000000">
            <w:pPr>
              <w:cnfStyle w:val="100000000000" w:firstRow="1" w:lastRow="0" w:firstColumn="0" w:lastColumn="0" w:oddVBand="0" w:evenVBand="0" w:oddHBand="0" w:evenHBand="0" w:firstRowFirstColumn="0" w:firstRowLastColumn="0" w:lastRowFirstColumn="0" w:lastRowLastColumn="0"/>
            </w:pPr>
            <w:r>
              <w:t>Agree (2)</w:t>
            </w:r>
          </w:p>
        </w:tc>
        <w:tc>
          <w:tcPr>
            <w:tcW w:w="1596" w:type="dxa"/>
          </w:tcPr>
          <w:p w14:paraId="4838EE72" w14:textId="77777777" w:rsidR="001C4779" w:rsidRDefault="00000000">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4B20773C" w14:textId="77777777" w:rsidR="001C4779" w:rsidRDefault="00000000">
            <w:pPr>
              <w:cnfStyle w:val="100000000000" w:firstRow="1" w:lastRow="0" w:firstColumn="0" w:lastColumn="0" w:oddVBand="0" w:evenVBand="0" w:oddHBand="0" w:evenHBand="0" w:firstRowFirstColumn="0" w:firstRowLastColumn="0" w:lastRowFirstColumn="0" w:lastRowLastColumn="0"/>
            </w:pPr>
            <w:r>
              <w:t>Disagree (4)</w:t>
            </w:r>
          </w:p>
        </w:tc>
        <w:tc>
          <w:tcPr>
            <w:tcW w:w="1596" w:type="dxa"/>
          </w:tcPr>
          <w:p w14:paraId="378B213F" w14:textId="77777777" w:rsidR="001C4779" w:rsidRDefault="00000000">
            <w:pPr>
              <w:cnfStyle w:val="100000000000" w:firstRow="1" w:lastRow="0" w:firstColumn="0" w:lastColumn="0" w:oddVBand="0" w:evenVBand="0" w:oddHBand="0" w:evenHBand="0" w:firstRowFirstColumn="0" w:firstRowLastColumn="0" w:lastRowFirstColumn="0" w:lastRowLastColumn="0"/>
            </w:pPr>
            <w:r>
              <w:t>Strongly disagree (5)</w:t>
            </w:r>
          </w:p>
        </w:tc>
      </w:tr>
      <w:tr w:rsidR="001C4779" w14:paraId="7AA90F96" w14:textId="77777777" w:rsidTr="001C4779">
        <w:tc>
          <w:tcPr>
            <w:cnfStyle w:val="001000000000" w:firstRow="0" w:lastRow="0" w:firstColumn="1" w:lastColumn="0" w:oddVBand="0" w:evenVBand="0" w:oddHBand="0" w:evenHBand="0" w:firstRowFirstColumn="0" w:firstRowLastColumn="0" w:lastRowFirstColumn="0" w:lastRowLastColumn="0"/>
            <w:tcW w:w="1596" w:type="dxa"/>
          </w:tcPr>
          <w:p w14:paraId="35082E89" w14:textId="77777777" w:rsidR="001C4779" w:rsidRDefault="00000000">
            <w:pPr>
              <w:keepNext/>
            </w:pPr>
            <w:r>
              <w:t xml:space="preserve">I am willing to have a conversation with this person. (1) </w:t>
            </w:r>
          </w:p>
        </w:tc>
        <w:tc>
          <w:tcPr>
            <w:tcW w:w="1596" w:type="dxa"/>
          </w:tcPr>
          <w:p w14:paraId="15EE0853"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C227B9"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7AE0AA"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09A848"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89B9C8"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4779" w14:paraId="17B5F2A8" w14:textId="77777777" w:rsidTr="001C4779">
        <w:tc>
          <w:tcPr>
            <w:cnfStyle w:val="001000000000" w:firstRow="0" w:lastRow="0" w:firstColumn="1" w:lastColumn="0" w:oddVBand="0" w:evenVBand="0" w:oddHBand="0" w:evenHBand="0" w:firstRowFirstColumn="0" w:firstRowLastColumn="0" w:lastRowFirstColumn="0" w:lastRowLastColumn="0"/>
            <w:tcW w:w="1596" w:type="dxa"/>
          </w:tcPr>
          <w:p w14:paraId="42C7D6EB" w14:textId="77777777" w:rsidR="001C4779" w:rsidRDefault="00000000">
            <w:pPr>
              <w:keepNext/>
            </w:pPr>
            <w:r>
              <w:t xml:space="preserve">I can see myself initiating the conversation with this person. (2) </w:t>
            </w:r>
          </w:p>
        </w:tc>
        <w:tc>
          <w:tcPr>
            <w:tcW w:w="1596" w:type="dxa"/>
          </w:tcPr>
          <w:p w14:paraId="078CBEBB"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7DB8BE"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251C54"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BC8B0B"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2F1E9B"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4779" w14:paraId="4AEFE036" w14:textId="77777777" w:rsidTr="001C4779">
        <w:tc>
          <w:tcPr>
            <w:cnfStyle w:val="001000000000" w:firstRow="0" w:lastRow="0" w:firstColumn="1" w:lastColumn="0" w:oddVBand="0" w:evenVBand="0" w:oddHBand="0" w:evenHBand="0" w:firstRowFirstColumn="0" w:firstRowLastColumn="0" w:lastRowFirstColumn="0" w:lastRowLastColumn="0"/>
            <w:tcW w:w="1596" w:type="dxa"/>
          </w:tcPr>
          <w:p w14:paraId="3A2AE269" w14:textId="77777777" w:rsidR="001C4779" w:rsidRDefault="00000000">
            <w:pPr>
              <w:keepNext/>
            </w:pPr>
            <w:r>
              <w:t xml:space="preserve">I think I would agree about most things with this person. (3) </w:t>
            </w:r>
          </w:p>
        </w:tc>
        <w:tc>
          <w:tcPr>
            <w:tcW w:w="1596" w:type="dxa"/>
          </w:tcPr>
          <w:p w14:paraId="1A3CA5A5"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AB7A11"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76B0D3"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6A4F8A"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7A4684"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F79628A" w14:textId="77777777" w:rsidR="001C4779" w:rsidRDefault="001C4779"/>
    <w:p w14:paraId="1EC63528" w14:textId="77777777" w:rsidR="001C4779" w:rsidRDefault="001C4779"/>
    <w:p w14:paraId="34F1FE19" w14:textId="77777777" w:rsidR="001C4779" w:rsidRDefault="001C4779">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1C4779" w14:paraId="2F84E8A6" w14:textId="77777777">
        <w:tblPrEx>
          <w:tblCellMar>
            <w:top w:w="0" w:type="dxa"/>
            <w:bottom w:w="0" w:type="dxa"/>
          </w:tblCellMar>
        </w:tblPrEx>
        <w:trPr>
          <w:trHeight w:val="300"/>
        </w:trPr>
        <w:tc>
          <w:tcPr>
            <w:tcW w:w="1368" w:type="dxa"/>
            <w:tcBorders>
              <w:top w:val="nil"/>
              <w:left w:val="nil"/>
              <w:bottom w:val="nil"/>
              <w:right w:val="nil"/>
            </w:tcBorders>
          </w:tcPr>
          <w:p w14:paraId="42ADD242" w14:textId="77777777" w:rsidR="001C4779" w:rsidRDefault="00000000">
            <w:pPr>
              <w:rPr>
                <w:color w:val="CCCCCC"/>
              </w:rPr>
            </w:pPr>
            <w:r>
              <w:rPr>
                <w:color w:val="CCCCCC"/>
              </w:rPr>
              <w:t>Page Break</w:t>
            </w:r>
          </w:p>
        </w:tc>
        <w:tc>
          <w:tcPr>
            <w:tcW w:w="8208" w:type="dxa"/>
            <w:tcBorders>
              <w:top w:val="nil"/>
              <w:left w:val="nil"/>
              <w:bottom w:val="nil"/>
              <w:right w:val="nil"/>
            </w:tcBorders>
          </w:tcPr>
          <w:p w14:paraId="21680B44" w14:textId="77777777" w:rsidR="001C4779" w:rsidRDefault="001C4779">
            <w:pPr>
              <w:pBdr>
                <w:top w:val="single" w:sz="8" w:space="0" w:color="CCCCCC"/>
              </w:pBdr>
              <w:spacing w:before="120" w:after="120" w:line="120" w:lineRule="auto"/>
              <w:jc w:val="center"/>
              <w:rPr>
                <w:color w:val="CCCCCC"/>
              </w:rPr>
            </w:pPr>
          </w:p>
        </w:tc>
      </w:tr>
    </w:tbl>
    <w:p w14:paraId="18DE03F2" w14:textId="77777777" w:rsidR="001C4779" w:rsidRDefault="00000000">
      <w:r>
        <w:br w:type="page"/>
      </w:r>
    </w:p>
    <w:p w14:paraId="184A1403" w14:textId="77777777" w:rsidR="001C4779" w:rsidRDefault="001C4779"/>
    <w:p w14:paraId="6CEE7A4C" w14:textId="77777777" w:rsidR="001C4779" w:rsidRDefault="00000000">
      <w:pPr>
        <w:keepNext/>
      </w:pPr>
      <w:proofErr w:type="spellStart"/>
      <w:r>
        <w:t>conflict_</w:t>
      </w:r>
      <w:proofErr w:type="gramStart"/>
      <w:r>
        <w:t>avoidance</w:t>
      </w:r>
      <w:proofErr w:type="spellEnd"/>
      <w:r>
        <w:t xml:space="preserve">  Do</w:t>
      </w:r>
      <w:proofErr w:type="gramEnd"/>
      <w:r>
        <w:t xml:space="preserve"> you agree or disagree with the following statements?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1C4779" w14:paraId="70BD8439" w14:textId="77777777" w:rsidTr="001C4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3D6B331" w14:textId="77777777" w:rsidR="001C4779" w:rsidRDefault="001C4779">
            <w:pPr>
              <w:keepNext/>
            </w:pPr>
          </w:p>
        </w:tc>
        <w:tc>
          <w:tcPr>
            <w:tcW w:w="1596" w:type="dxa"/>
          </w:tcPr>
          <w:p w14:paraId="2EA522C3" w14:textId="77777777" w:rsidR="001C4779" w:rsidRDefault="00000000">
            <w:pPr>
              <w:cnfStyle w:val="100000000000" w:firstRow="1" w:lastRow="0" w:firstColumn="0" w:lastColumn="0" w:oddVBand="0" w:evenVBand="0" w:oddHBand="0" w:evenHBand="0" w:firstRowFirstColumn="0" w:firstRowLastColumn="0" w:lastRowFirstColumn="0" w:lastRowLastColumn="0"/>
            </w:pPr>
            <w:r>
              <w:t>Strongly agree (1)</w:t>
            </w:r>
          </w:p>
        </w:tc>
        <w:tc>
          <w:tcPr>
            <w:tcW w:w="1596" w:type="dxa"/>
          </w:tcPr>
          <w:p w14:paraId="10336304" w14:textId="77777777" w:rsidR="001C4779" w:rsidRDefault="00000000">
            <w:pPr>
              <w:cnfStyle w:val="100000000000" w:firstRow="1" w:lastRow="0" w:firstColumn="0" w:lastColumn="0" w:oddVBand="0" w:evenVBand="0" w:oddHBand="0" w:evenHBand="0" w:firstRowFirstColumn="0" w:firstRowLastColumn="0" w:lastRowFirstColumn="0" w:lastRowLastColumn="0"/>
            </w:pPr>
            <w:r>
              <w:t>Agree (2)</w:t>
            </w:r>
          </w:p>
        </w:tc>
        <w:tc>
          <w:tcPr>
            <w:tcW w:w="1596" w:type="dxa"/>
          </w:tcPr>
          <w:p w14:paraId="1E6A5191" w14:textId="77777777" w:rsidR="001C4779" w:rsidRDefault="00000000">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6FC7FB98" w14:textId="77777777" w:rsidR="001C4779" w:rsidRDefault="00000000">
            <w:pPr>
              <w:cnfStyle w:val="100000000000" w:firstRow="1" w:lastRow="0" w:firstColumn="0" w:lastColumn="0" w:oddVBand="0" w:evenVBand="0" w:oddHBand="0" w:evenHBand="0" w:firstRowFirstColumn="0" w:firstRowLastColumn="0" w:lastRowFirstColumn="0" w:lastRowLastColumn="0"/>
            </w:pPr>
            <w:r>
              <w:t>Disagree (4)</w:t>
            </w:r>
          </w:p>
        </w:tc>
        <w:tc>
          <w:tcPr>
            <w:tcW w:w="1596" w:type="dxa"/>
          </w:tcPr>
          <w:p w14:paraId="660BE0D7" w14:textId="77777777" w:rsidR="001C4779" w:rsidRDefault="00000000">
            <w:pPr>
              <w:cnfStyle w:val="100000000000" w:firstRow="1" w:lastRow="0" w:firstColumn="0" w:lastColumn="0" w:oddVBand="0" w:evenVBand="0" w:oddHBand="0" w:evenHBand="0" w:firstRowFirstColumn="0" w:firstRowLastColumn="0" w:lastRowFirstColumn="0" w:lastRowLastColumn="0"/>
            </w:pPr>
            <w:r>
              <w:t>Strongly disagree (5)</w:t>
            </w:r>
          </w:p>
        </w:tc>
      </w:tr>
      <w:tr w:rsidR="001C4779" w14:paraId="54AAD511" w14:textId="77777777" w:rsidTr="001C4779">
        <w:tc>
          <w:tcPr>
            <w:cnfStyle w:val="001000000000" w:firstRow="0" w:lastRow="0" w:firstColumn="1" w:lastColumn="0" w:oddVBand="0" w:evenVBand="0" w:oddHBand="0" w:evenHBand="0" w:firstRowFirstColumn="0" w:firstRowLastColumn="0" w:lastRowFirstColumn="0" w:lastRowLastColumn="0"/>
            <w:tcW w:w="1596" w:type="dxa"/>
          </w:tcPr>
          <w:p w14:paraId="31868308" w14:textId="77777777" w:rsidR="001C4779" w:rsidRDefault="00000000">
            <w:pPr>
              <w:keepNext/>
            </w:pPr>
            <w:r>
              <w:t xml:space="preserve">I enjoy challenging the opinions of others. (1) </w:t>
            </w:r>
          </w:p>
        </w:tc>
        <w:tc>
          <w:tcPr>
            <w:tcW w:w="1596" w:type="dxa"/>
          </w:tcPr>
          <w:p w14:paraId="105D9B5B"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1DB68A"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F0CD15"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F88FB2"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AD7D41"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C4779" w14:paraId="5B926E7B" w14:textId="77777777" w:rsidTr="001C4779">
        <w:tc>
          <w:tcPr>
            <w:cnfStyle w:val="001000000000" w:firstRow="0" w:lastRow="0" w:firstColumn="1" w:lastColumn="0" w:oddVBand="0" w:evenVBand="0" w:oddHBand="0" w:evenHBand="0" w:firstRowFirstColumn="0" w:firstRowLastColumn="0" w:lastRowFirstColumn="0" w:lastRowLastColumn="0"/>
            <w:tcW w:w="1596" w:type="dxa"/>
          </w:tcPr>
          <w:p w14:paraId="38BCDEB2" w14:textId="77777777" w:rsidR="001C4779" w:rsidRDefault="00000000">
            <w:pPr>
              <w:keepNext/>
            </w:pPr>
            <w:r>
              <w:t xml:space="preserve">I dislike arguing about politics. (2) </w:t>
            </w:r>
          </w:p>
        </w:tc>
        <w:tc>
          <w:tcPr>
            <w:tcW w:w="1596" w:type="dxa"/>
          </w:tcPr>
          <w:p w14:paraId="40B82443"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53F0C2"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483B2F"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136BE4"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1EE05F" w14:textId="77777777" w:rsidR="001C4779" w:rsidRDefault="001C47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BA559F3" w14:textId="77777777" w:rsidR="001C4779" w:rsidRDefault="001C4779"/>
    <w:p w14:paraId="31787D05" w14:textId="77777777" w:rsidR="001C4779" w:rsidRDefault="001C4779"/>
    <w:p w14:paraId="7660F611" w14:textId="77777777" w:rsidR="001C4779" w:rsidRDefault="00000000">
      <w:pPr>
        <w:pStyle w:val="BlockEndLabel"/>
      </w:pPr>
      <w:r>
        <w:t xml:space="preserve">End of Block: </w:t>
      </w:r>
      <w:proofErr w:type="spellStart"/>
      <w:r>
        <w:t>treatment_red_not</w:t>
      </w:r>
      <w:proofErr w:type="spellEnd"/>
    </w:p>
    <w:p w14:paraId="00CCCE6F" w14:textId="77777777" w:rsidR="001C4779" w:rsidRDefault="001C4779">
      <w:pPr>
        <w:pStyle w:val="BlockSeparator"/>
      </w:pPr>
    </w:p>
    <w:p w14:paraId="4C182D4C" w14:textId="77777777" w:rsidR="001C4779" w:rsidRDefault="001C4779"/>
    <w:sectPr w:rsidR="001C4779">
      <w:headerReference w:type="default" r:id="rId12"/>
      <w:footerReference w:type="even" r:id="rId13"/>
      <w:foot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Anand Sokhey" w:date="2024-01-30T09:30:00Z" w:initials="AS">
    <w:p w14:paraId="7ACF9DBE" w14:textId="77777777" w:rsidR="00B0591C" w:rsidRDefault="00B0591C" w:rsidP="00B0591C">
      <w:pPr>
        <w:pStyle w:val="CommentText"/>
      </w:pPr>
      <w:r>
        <w:rPr>
          <w:rStyle w:val="CommentReference"/>
        </w:rPr>
        <w:annotationRef/>
      </w:r>
      <w:r>
        <w:t>Revised and added some missing words</w:t>
      </w:r>
    </w:p>
  </w:comment>
  <w:comment w:id="24" w:author="Anand Sokhey" w:date="2024-01-30T09:31:00Z" w:initials="AS">
    <w:p w14:paraId="265B35DC" w14:textId="77777777" w:rsidR="00B0591C" w:rsidRDefault="00B0591C" w:rsidP="00B0591C">
      <w:pPr>
        <w:pStyle w:val="CommentText"/>
      </w:pPr>
      <w:r>
        <w:rPr>
          <w:rStyle w:val="CommentReference"/>
        </w:rPr>
        <w:annotationRef/>
      </w:r>
      <w:r>
        <w:t>Combined these sentences.</w:t>
      </w:r>
    </w:p>
  </w:comment>
  <w:comment w:id="30" w:author="Anand Sokhey" w:date="2024-01-30T09:37:00Z" w:initials="AS">
    <w:p w14:paraId="7DB826F1" w14:textId="77777777" w:rsidR="00606804" w:rsidRDefault="00606804" w:rsidP="00606804">
      <w:pPr>
        <w:pStyle w:val="CommentText"/>
      </w:pPr>
      <w:r>
        <w:rPr>
          <w:rStyle w:val="CommentReference"/>
        </w:rPr>
        <w:annotationRef/>
      </w:r>
      <w:r>
        <w:t xml:space="preserve">Need to insert avatar image in this/reformat. </w:t>
      </w:r>
    </w:p>
  </w:comment>
  <w:comment w:id="31" w:author="Anand Sokhey" w:date="2024-01-30T09:38:00Z" w:initials="AS">
    <w:p w14:paraId="5D157F1A" w14:textId="77777777" w:rsidR="00606804" w:rsidRDefault="00606804" w:rsidP="00606804">
      <w:pPr>
        <w:pStyle w:val="CommentText"/>
      </w:pPr>
      <w:r>
        <w:rPr>
          <w:rStyle w:val="CommentReference"/>
        </w:rPr>
        <w:annotationRef/>
      </w:r>
      <w:r>
        <w:t>Same comment re: formatting and image insert</w:t>
      </w:r>
    </w:p>
  </w:comment>
  <w:comment w:id="32" w:author="Anand Sokhey" w:date="2024-01-30T09:38:00Z" w:initials="AS">
    <w:p w14:paraId="21D2C3E2" w14:textId="77777777" w:rsidR="00606804" w:rsidRDefault="00606804" w:rsidP="00606804">
      <w:pPr>
        <w:pStyle w:val="CommentText"/>
      </w:pPr>
      <w:r>
        <w:rPr>
          <w:rStyle w:val="CommentReference"/>
        </w:rPr>
        <w:annotationRef/>
      </w:r>
      <w:r>
        <w:t>same</w:t>
      </w:r>
    </w:p>
  </w:comment>
  <w:comment w:id="33" w:author="Anand Sokhey" w:date="2024-01-30T09:39:00Z" w:initials="AS">
    <w:p w14:paraId="32EAAFED" w14:textId="77777777" w:rsidR="00606804" w:rsidRDefault="00606804" w:rsidP="00606804">
      <w:pPr>
        <w:pStyle w:val="CommentText"/>
      </w:pPr>
      <w:r>
        <w:rPr>
          <w:rStyle w:val="CommentReference"/>
        </w:rPr>
        <w:annotationRef/>
      </w:r>
      <w:r>
        <w:t>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CF9DBE" w15:done="0"/>
  <w15:commentEx w15:paraId="265B35DC" w15:done="0"/>
  <w15:commentEx w15:paraId="7DB826F1" w15:done="0"/>
  <w15:commentEx w15:paraId="5D157F1A" w15:done="0"/>
  <w15:commentEx w15:paraId="21D2C3E2" w15:done="0"/>
  <w15:commentEx w15:paraId="32EAAF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536244D" w16cex:dateUtc="2024-01-30T16:30:00Z"/>
  <w16cex:commentExtensible w16cex:durableId="163CBD03" w16cex:dateUtc="2024-01-30T16:31:00Z"/>
  <w16cex:commentExtensible w16cex:durableId="5EE9F658" w16cex:dateUtc="2024-01-30T16:37:00Z"/>
  <w16cex:commentExtensible w16cex:durableId="3B4F2F3E" w16cex:dateUtc="2024-01-30T16:38:00Z"/>
  <w16cex:commentExtensible w16cex:durableId="2574E055" w16cex:dateUtc="2024-01-30T16:38:00Z"/>
  <w16cex:commentExtensible w16cex:durableId="3489683F" w16cex:dateUtc="2024-01-30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CF9DBE" w16cid:durableId="3536244D"/>
  <w16cid:commentId w16cid:paraId="265B35DC" w16cid:durableId="163CBD03"/>
  <w16cid:commentId w16cid:paraId="7DB826F1" w16cid:durableId="5EE9F658"/>
  <w16cid:commentId w16cid:paraId="5D157F1A" w16cid:durableId="3B4F2F3E"/>
  <w16cid:commentId w16cid:paraId="21D2C3E2" w16cid:durableId="2574E055"/>
  <w16cid:commentId w16cid:paraId="32EAAFED" w16cid:durableId="348968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F76C8" w14:textId="77777777" w:rsidR="00CF105D" w:rsidRDefault="00CF105D">
      <w:pPr>
        <w:spacing w:line="240" w:lineRule="auto"/>
      </w:pPr>
      <w:r>
        <w:separator/>
      </w:r>
    </w:p>
  </w:endnote>
  <w:endnote w:type="continuationSeparator" w:id="0">
    <w:p w14:paraId="64534B4D" w14:textId="77777777" w:rsidR="00CF105D" w:rsidRDefault="00CF10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A288C" w14:textId="77777777" w:rsidR="00000000" w:rsidRDefault="00000000" w:rsidP="005D561C">
    <w:pPr>
      <w:pStyle w:val="Footer"/>
      <w:framePr w:wrap="none" w:vAnchor="text" w:hAnchor="margin" w:xAlign="right" w:y="1"/>
      <w:rPr>
        <w:rStyle w:val="PageNumber"/>
      </w:rPr>
    </w:pPr>
    <w:r>
      <w:t xml:space="preserve">Page of </w:t>
    </w:r>
  </w:p>
  <w:p w14:paraId="6E2266BC"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C9B7" w14:textId="77777777" w:rsidR="00000000" w:rsidRDefault="00000000" w:rsidP="005D561C">
    <w:pPr>
      <w:pStyle w:val="Footer"/>
      <w:framePr w:wrap="none" w:vAnchor="text" w:hAnchor="margin" w:xAlign="right" w:y="1"/>
      <w:rPr>
        <w:rStyle w:val="PageNumber"/>
      </w:rPr>
    </w:pPr>
    <w:r>
      <w:t xml:space="preserve">Page </w:t>
    </w:r>
    <w:r>
      <w:rPr>
        <w:rStyle w:val="PageNumber"/>
        <w:noProof/>
      </w:rPr>
      <w:t>1</w:t>
    </w:r>
    <w:r>
      <w:t xml:space="preserve"> of </w:t>
    </w:r>
    <w:r>
      <w:rPr>
        <w:rStyle w:val="PageNumber"/>
        <w:noProof/>
      </w:rPr>
      <w:t>20</w:t>
    </w:r>
  </w:p>
  <w:p w14:paraId="49092807"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0E559" w14:textId="77777777" w:rsidR="00CF105D" w:rsidRDefault="00CF105D">
      <w:pPr>
        <w:spacing w:line="240" w:lineRule="auto"/>
      </w:pPr>
      <w:r>
        <w:separator/>
      </w:r>
    </w:p>
  </w:footnote>
  <w:footnote w:type="continuationSeparator" w:id="0">
    <w:p w14:paraId="0EB8F6A0" w14:textId="77777777" w:rsidR="00CF105D" w:rsidRDefault="00CF10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9562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71991629">
    <w:abstractNumId w:val="2"/>
  </w:num>
  <w:num w:numId="2" w16cid:durableId="2036684758">
    <w:abstractNumId w:val="1"/>
  </w:num>
  <w:num w:numId="3" w16cid:durableId="596251618">
    <w:abstractNumId w:val="3"/>
  </w:num>
  <w:num w:numId="4" w16cid:durableId="6484813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nd Sokhey">
    <w15:presenceInfo w15:providerId="Windows Live" w15:userId="541ee12af1ed73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trackRevision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F3B83"/>
    <w:rsid w:val="001C4779"/>
    <w:rsid w:val="00606804"/>
    <w:rsid w:val="00B0591C"/>
    <w:rsid w:val="00B70267"/>
    <w:rsid w:val="00CF105D"/>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924BAA"/>
  <w15:docId w15:val="{1321EECC-9D01-41BC-9B33-30A15370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Revision">
    <w:name w:val="Revision"/>
    <w:hidden/>
    <w:uiPriority w:val="99"/>
    <w:semiHidden/>
    <w:rsid w:val="000F3B83"/>
    <w:pPr>
      <w:spacing w:line="240" w:lineRule="auto"/>
    </w:pPr>
  </w:style>
  <w:style w:type="character" w:styleId="CommentReference">
    <w:name w:val="annotation reference"/>
    <w:basedOn w:val="DefaultParagraphFont"/>
    <w:uiPriority w:val="99"/>
    <w:semiHidden/>
    <w:unhideWhenUsed/>
    <w:rsid w:val="000F3B83"/>
    <w:rPr>
      <w:sz w:val="16"/>
      <w:szCs w:val="16"/>
    </w:rPr>
  </w:style>
  <w:style w:type="paragraph" w:styleId="CommentText">
    <w:name w:val="annotation text"/>
    <w:basedOn w:val="Normal"/>
    <w:link w:val="CommentTextChar"/>
    <w:uiPriority w:val="99"/>
    <w:unhideWhenUsed/>
    <w:rsid w:val="000F3B83"/>
    <w:pPr>
      <w:spacing w:line="240" w:lineRule="auto"/>
    </w:pPr>
    <w:rPr>
      <w:sz w:val="20"/>
      <w:szCs w:val="20"/>
    </w:rPr>
  </w:style>
  <w:style w:type="character" w:customStyle="1" w:styleId="CommentTextChar">
    <w:name w:val="Comment Text Char"/>
    <w:basedOn w:val="DefaultParagraphFont"/>
    <w:link w:val="CommentText"/>
    <w:uiPriority w:val="99"/>
    <w:rsid w:val="000F3B83"/>
    <w:rPr>
      <w:sz w:val="20"/>
      <w:szCs w:val="20"/>
    </w:rPr>
  </w:style>
  <w:style w:type="paragraph" w:styleId="CommentSubject">
    <w:name w:val="annotation subject"/>
    <w:basedOn w:val="CommentText"/>
    <w:next w:val="CommentText"/>
    <w:link w:val="CommentSubjectChar"/>
    <w:uiPriority w:val="99"/>
    <w:semiHidden/>
    <w:unhideWhenUsed/>
    <w:rsid w:val="000F3B83"/>
    <w:rPr>
      <w:b/>
      <w:bCs/>
    </w:rPr>
  </w:style>
  <w:style w:type="character" w:customStyle="1" w:styleId="CommentSubjectChar">
    <w:name w:val="Comment Subject Char"/>
    <w:basedOn w:val="CommentTextChar"/>
    <w:link w:val="CommentSubject"/>
    <w:uiPriority w:val="99"/>
    <w:semiHidden/>
    <w:rsid w:val="000F3B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16</Pages>
  <Words>2022</Words>
  <Characters>9970</Characters>
  <Application>Microsoft Office Word</Application>
  <DocSecurity>0</DocSecurity>
  <Lines>623</Lines>
  <Paragraphs>307</Paragraphs>
  <ScaleCrop>false</ScaleCrop>
  <Company>Qualtrics</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political-deliberation-study-2</dc:title>
  <dc:subject/>
  <dc:creator>Qualtrics</dc:creator>
  <cp:keywords/>
  <dc:description/>
  <cp:lastModifiedBy>Anand Sokhey</cp:lastModifiedBy>
  <cp:revision>4</cp:revision>
  <dcterms:created xsi:type="dcterms:W3CDTF">2023-12-26T20:59:00Z</dcterms:created>
  <dcterms:modified xsi:type="dcterms:W3CDTF">2024-01-30T16:39:00Z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e2bb0f735ffecc6f4df09bd0d8cae1a0c74ab094a492d67e742b6e670fc445d5</vt:lpwstr>
  </property>
</Properties>
</file>